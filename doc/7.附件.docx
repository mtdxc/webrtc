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45" w:rsidRDefault="008744AA">
      <w:pPr>
        <w:pStyle w:val="1"/>
      </w:pPr>
      <w:bookmarkStart w:id="0" w:name="_Toc381081894"/>
      <w:bookmarkStart w:id="1" w:name="_Toc19624"/>
      <w:r>
        <w:rPr>
          <w:rFonts w:ascii="宋体" w:eastAsia="宋体" w:hAnsi="宋体" w:cs="宋体" w:hint="eastAsia"/>
        </w:rPr>
        <w:t>附件：</w:t>
      </w:r>
      <w:bookmarkEnd w:id="0"/>
      <w:bookmarkEnd w:id="1"/>
    </w:p>
    <w:p w:rsidR="007B2445" w:rsidRDefault="008744AA">
      <w:pPr>
        <w:pStyle w:val="2"/>
      </w:pPr>
      <w:bookmarkStart w:id="2" w:name="_Toc381081895"/>
      <w:bookmarkStart w:id="3" w:name="_Toc16179"/>
      <w:r>
        <w:t>G</w:t>
      </w:r>
      <w:r>
        <w:rPr>
          <w:rFonts w:hint="eastAsia"/>
        </w:rPr>
        <w:t>yp</w:t>
      </w:r>
      <w:r>
        <w:rPr>
          <w:rFonts w:hint="eastAsia"/>
        </w:rPr>
        <w:t>工具</w:t>
      </w:r>
      <w:bookmarkEnd w:id="2"/>
      <w:bookmarkEnd w:id="3"/>
    </w:p>
    <w:p w:rsidR="007B2445" w:rsidRDefault="008744AA">
      <w:pPr>
        <w:rPr>
          <w:sz w:val="21"/>
          <w:szCs w:val="21"/>
        </w:rPr>
      </w:pPr>
      <w:r>
        <w:rPr>
          <w:sz w:val="21"/>
          <w:szCs w:val="21"/>
        </w:rPr>
        <w:t xml:space="preserve">GYP </w:t>
      </w:r>
      <w:r>
        <w:rPr>
          <w:sz w:val="21"/>
          <w:szCs w:val="21"/>
        </w:rPr>
        <w:t>简介</w:t>
      </w:r>
      <w:r>
        <w:rPr>
          <w:rFonts w:hint="eastAsia"/>
          <w:sz w:val="21"/>
          <w:szCs w:val="21"/>
        </w:rPr>
        <w:t>:</w:t>
      </w:r>
      <w:r>
        <w:rPr>
          <w:rFonts w:hint="eastAsia"/>
          <w:sz w:val="21"/>
          <w:szCs w:val="21"/>
        </w:rPr>
        <w:t>转载自：</w:t>
      </w:r>
      <w:r>
        <w:rPr>
          <w:sz w:val="21"/>
          <w:szCs w:val="21"/>
        </w:rPr>
        <w:t>http://blog.xiaogaozi.org/2011/10/29/introduction-to-gyp/</w:t>
      </w:r>
    </w:p>
    <w:p w:rsidR="007B2445" w:rsidRDefault="008744AA">
      <w:pPr>
        <w:rPr>
          <w:sz w:val="21"/>
          <w:szCs w:val="21"/>
        </w:rPr>
      </w:pPr>
      <w:r>
        <w:rPr>
          <w:sz w:val="21"/>
          <w:szCs w:val="21"/>
        </w:rPr>
        <w:t>说起项目构建工具，</w:t>
      </w:r>
      <w:r>
        <w:rPr>
          <w:sz w:val="21"/>
          <w:szCs w:val="21"/>
        </w:rPr>
        <w:t xml:space="preserve">Linux </w:t>
      </w:r>
      <w:r>
        <w:rPr>
          <w:sz w:val="21"/>
          <w:szCs w:val="21"/>
        </w:rPr>
        <w:t>用户最熟悉的恐怕就是</w:t>
      </w:r>
      <w:r>
        <w:rPr>
          <w:sz w:val="21"/>
          <w:szCs w:val="21"/>
        </w:rPr>
        <w:t xml:space="preserve"> </w:t>
      </w:r>
      <w:hyperlink r:id="rId8" w:history="1">
        <w:r>
          <w:rPr>
            <w:rStyle w:val="a5"/>
            <w:sz w:val="21"/>
            <w:szCs w:val="21"/>
          </w:rPr>
          <w:t>Autotools</w:t>
        </w:r>
      </w:hyperlink>
      <w:r>
        <w:rPr>
          <w:sz w:val="21"/>
          <w:szCs w:val="21"/>
        </w:rPr>
        <w:t>，它将编译安装这个步骤大大简化。但对于项目作者来说，想要使用</w:t>
      </w:r>
      <w:r>
        <w:rPr>
          <w:sz w:val="21"/>
          <w:szCs w:val="21"/>
        </w:rPr>
        <w:t xml:space="preserve"> Autotools </w:t>
      </w:r>
      <w:r>
        <w:rPr>
          <w:sz w:val="21"/>
          <w:szCs w:val="21"/>
        </w:rPr>
        <w:t>生成有效的配置文件着实需要下一番功夫，用现在流行的话来说就是用户体验不够友好。对</w:t>
      </w:r>
      <w:r>
        <w:rPr>
          <w:sz w:val="21"/>
          <w:szCs w:val="21"/>
        </w:rPr>
        <w:t xml:space="preserve"> Unix shell </w:t>
      </w:r>
      <w:r>
        <w:rPr>
          <w:sz w:val="21"/>
          <w:szCs w:val="21"/>
        </w:rPr>
        <w:t>的依赖，也使得</w:t>
      </w:r>
      <w:r>
        <w:rPr>
          <w:sz w:val="21"/>
          <w:szCs w:val="21"/>
        </w:rPr>
        <w:t xml:space="preserve"> Autotools </w:t>
      </w:r>
      <w:r>
        <w:rPr>
          <w:sz w:val="21"/>
          <w:szCs w:val="21"/>
        </w:rPr>
        <w:t>天生对于跨平台支持不佳。</w:t>
      </w:r>
    </w:p>
    <w:p w:rsidR="007B2445" w:rsidRDefault="008744AA">
      <w:pPr>
        <w:rPr>
          <w:sz w:val="21"/>
          <w:szCs w:val="21"/>
        </w:rPr>
      </w:pPr>
      <w:r>
        <w:rPr>
          <w:rFonts w:hint="eastAsia"/>
          <w:sz w:val="21"/>
          <w:szCs w:val="21"/>
        </w:rPr>
        <w:t>与其类似的有</w:t>
      </w:r>
      <w:r>
        <w:rPr>
          <w:sz w:val="21"/>
          <w:szCs w:val="21"/>
        </w:rPr>
        <w:t xml:space="preserve"> </w:t>
      </w:r>
      <w:hyperlink r:id="rId9" w:history="1">
        <w:r>
          <w:rPr>
            <w:rStyle w:val="a5"/>
            <w:sz w:val="21"/>
            <w:szCs w:val="21"/>
          </w:rPr>
          <w:t>CMake</w:t>
        </w:r>
      </w:hyperlink>
      <w:r>
        <w:rPr>
          <w:sz w:val="21"/>
          <w:szCs w:val="21"/>
        </w:rPr>
        <w:t>，</w:t>
      </w:r>
      <w:r>
        <w:rPr>
          <w:sz w:val="21"/>
          <w:szCs w:val="21"/>
        </w:rPr>
        <w:t xml:space="preserve">CMake </w:t>
      </w:r>
      <w:r>
        <w:rPr>
          <w:sz w:val="21"/>
          <w:szCs w:val="21"/>
        </w:rPr>
        <w:t>使用</w:t>
      </w:r>
      <w:r>
        <w:rPr>
          <w:sz w:val="21"/>
          <w:szCs w:val="21"/>
        </w:rPr>
        <w:t xml:space="preserve"> C++ </w:t>
      </w:r>
      <w:r>
        <w:rPr>
          <w:sz w:val="21"/>
          <w:szCs w:val="21"/>
        </w:rPr>
        <w:t>编写，原生支持跨平台，不需要像</w:t>
      </w:r>
      <w:r>
        <w:rPr>
          <w:sz w:val="21"/>
          <w:szCs w:val="21"/>
        </w:rPr>
        <w:t xml:space="preserve"> Autotools </w:t>
      </w:r>
      <w:r>
        <w:rPr>
          <w:sz w:val="21"/>
          <w:szCs w:val="21"/>
        </w:rPr>
        <w:t>那样写一堆的配置文件，只需一个</w:t>
      </w:r>
      <w:r>
        <w:rPr>
          <w:sz w:val="21"/>
          <w:szCs w:val="21"/>
        </w:rPr>
        <w:t xml:space="preserve"> CMakeLists.txt </w:t>
      </w:r>
      <w:r>
        <w:rPr>
          <w:sz w:val="21"/>
          <w:szCs w:val="21"/>
        </w:rPr>
        <w:t>文件即可。简洁的使用方式，强大的功能使得我立马对</w:t>
      </w:r>
      <w:r>
        <w:rPr>
          <w:sz w:val="21"/>
          <w:szCs w:val="21"/>
        </w:rPr>
        <w:t xml:space="preserve"> CMake </w:t>
      </w:r>
      <w:r>
        <w:rPr>
          <w:sz w:val="21"/>
          <w:szCs w:val="21"/>
        </w:rPr>
        <w:t>情有独钟。在后来的使用过程中，虽然会遇到一些</w:t>
      </w:r>
      <w:r>
        <w:rPr>
          <w:sz w:val="21"/>
          <w:szCs w:val="21"/>
        </w:rPr>
        <w:t>因为使用习惯带来的小困扰，但我对于</w:t>
      </w:r>
      <w:r>
        <w:rPr>
          <w:sz w:val="21"/>
          <w:szCs w:val="21"/>
        </w:rPr>
        <w:t xml:space="preserve"> CMake </w:t>
      </w:r>
      <w:r>
        <w:rPr>
          <w:sz w:val="21"/>
          <w:szCs w:val="21"/>
        </w:rPr>
        <w:t>还是基本满意的。直到我发现了</w:t>
      </w:r>
      <w:r>
        <w:rPr>
          <w:sz w:val="21"/>
          <w:szCs w:val="21"/>
        </w:rPr>
        <w:t xml:space="preserve"> GYP</w:t>
      </w:r>
      <w:r>
        <w:rPr>
          <w:sz w:val="21"/>
          <w:szCs w:val="21"/>
        </w:rPr>
        <w:t>。</w:t>
      </w:r>
    </w:p>
    <w:p w:rsidR="007B2445" w:rsidRDefault="008744AA">
      <w:pPr>
        <w:rPr>
          <w:sz w:val="21"/>
          <w:szCs w:val="21"/>
        </w:rPr>
      </w:pPr>
      <w:hyperlink r:id="rId10" w:history="1">
        <w:r>
          <w:rPr>
            <w:rStyle w:val="a5"/>
            <w:sz w:val="21"/>
            <w:szCs w:val="21"/>
          </w:rPr>
          <w:t>GYP</w:t>
        </w:r>
      </w:hyperlink>
      <w:r>
        <w:rPr>
          <w:sz w:val="21"/>
          <w:szCs w:val="21"/>
        </w:rPr>
        <w:t>（</w:t>
      </w:r>
      <w:r>
        <w:rPr>
          <w:sz w:val="21"/>
          <w:szCs w:val="21"/>
        </w:rPr>
        <w:t>Generate Your Projects</w:t>
      </w:r>
      <w:r>
        <w:rPr>
          <w:sz w:val="21"/>
          <w:szCs w:val="21"/>
        </w:rPr>
        <w:t>）是由</w:t>
      </w:r>
      <w:r>
        <w:rPr>
          <w:sz w:val="21"/>
          <w:szCs w:val="21"/>
        </w:rPr>
        <w:t xml:space="preserve"> Chromium </w:t>
      </w:r>
      <w:r>
        <w:rPr>
          <w:sz w:val="21"/>
          <w:szCs w:val="21"/>
        </w:rPr>
        <w:t>团队开发的跨平台自动化项目构建工具，</w:t>
      </w:r>
      <w:r>
        <w:rPr>
          <w:sz w:val="21"/>
          <w:szCs w:val="21"/>
        </w:rPr>
        <w:t xml:space="preserve">Chromium </w:t>
      </w:r>
      <w:r>
        <w:rPr>
          <w:sz w:val="21"/>
          <w:szCs w:val="21"/>
        </w:rPr>
        <w:t>便是通过</w:t>
      </w:r>
      <w:r>
        <w:rPr>
          <w:sz w:val="21"/>
          <w:szCs w:val="21"/>
        </w:rPr>
        <w:t xml:space="preserve"> GYP </w:t>
      </w:r>
      <w:r>
        <w:rPr>
          <w:sz w:val="21"/>
          <w:szCs w:val="21"/>
        </w:rPr>
        <w:t>进行项目构建管理。为什么我要选择</w:t>
      </w:r>
      <w:r>
        <w:rPr>
          <w:sz w:val="21"/>
          <w:szCs w:val="21"/>
        </w:rPr>
        <w:t xml:space="preserve"> GYP</w:t>
      </w:r>
      <w:r>
        <w:rPr>
          <w:sz w:val="21"/>
          <w:szCs w:val="21"/>
        </w:rPr>
        <w:t>，而放弃</w:t>
      </w:r>
      <w:r>
        <w:rPr>
          <w:sz w:val="21"/>
          <w:szCs w:val="21"/>
        </w:rPr>
        <w:t xml:space="preserve"> CMake </w:t>
      </w:r>
      <w:r>
        <w:rPr>
          <w:sz w:val="21"/>
          <w:szCs w:val="21"/>
        </w:rPr>
        <w:t>呢？功能上</w:t>
      </w:r>
      <w:r>
        <w:rPr>
          <w:sz w:val="21"/>
          <w:szCs w:val="21"/>
        </w:rPr>
        <w:t xml:space="preserve"> GYP </w:t>
      </w:r>
      <w:r>
        <w:rPr>
          <w:sz w:val="21"/>
          <w:szCs w:val="21"/>
        </w:rPr>
        <w:t>和</w:t>
      </w:r>
      <w:r>
        <w:rPr>
          <w:sz w:val="21"/>
          <w:szCs w:val="21"/>
        </w:rPr>
        <w:t xml:space="preserve"> CMake </w:t>
      </w:r>
      <w:r>
        <w:rPr>
          <w:sz w:val="21"/>
          <w:szCs w:val="21"/>
        </w:rPr>
        <w:t>很是相似，在我看来，它们的最大区别在于配置文件的编写方式和其中蕴含的思想。</w:t>
      </w:r>
    </w:p>
    <w:p w:rsidR="007B2445" w:rsidRDefault="008744AA">
      <w:pPr>
        <w:rPr>
          <w:sz w:val="21"/>
          <w:szCs w:val="21"/>
        </w:rPr>
      </w:pPr>
      <w:r>
        <w:rPr>
          <w:sz w:val="21"/>
          <w:szCs w:val="21"/>
        </w:rPr>
        <w:t>编写</w:t>
      </w:r>
      <w:r>
        <w:rPr>
          <w:sz w:val="21"/>
          <w:szCs w:val="21"/>
        </w:rPr>
        <w:t xml:space="preserve"> CM</w:t>
      </w:r>
      <w:r>
        <w:rPr>
          <w:sz w:val="21"/>
          <w:szCs w:val="21"/>
        </w:rPr>
        <w:t xml:space="preserve">ake </w:t>
      </w:r>
      <w:r>
        <w:rPr>
          <w:sz w:val="21"/>
          <w:szCs w:val="21"/>
        </w:rPr>
        <w:t>配置文件相比</w:t>
      </w:r>
      <w:r>
        <w:rPr>
          <w:sz w:val="21"/>
          <w:szCs w:val="21"/>
        </w:rPr>
        <w:t xml:space="preserve"> Autotools </w:t>
      </w:r>
      <w:r>
        <w:rPr>
          <w:sz w:val="21"/>
          <w:szCs w:val="21"/>
        </w:rPr>
        <w:t>来说已经简化很多，一个最简单的配置文件只需要写上源文件及生成类型（可执行文件、静态库、动态库等）即可。对分支语句和循环语句的支持也使得</w:t>
      </w:r>
      <w:r>
        <w:rPr>
          <w:sz w:val="21"/>
          <w:szCs w:val="21"/>
        </w:rPr>
        <w:t xml:space="preserve"> CMake </w:t>
      </w:r>
      <w:r>
        <w:rPr>
          <w:sz w:val="21"/>
          <w:szCs w:val="21"/>
        </w:rPr>
        <w:t>更加灵活。但是，</w:t>
      </w:r>
      <w:r>
        <w:rPr>
          <w:sz w:val="21"/>
          <w:szCs w:val="21"/>
        </w:rPr>
        <w:t xml:space="preserve">CMake </w:t>
      </w:r>
      <w:r>
        <w:rPr>
          <w:sz w:val="21"/>
          <w:szCs w:val="21"/>
        </w:rPr>
        <w:t>最大的问题也是在这个配置文件，请看下面这个示例文件：</w:t>
      </w:r>
    </w:p>
    <w:tbl>
      <w:tblPr>
        <w:tblW w:w="714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
        <w:gridCol w:w="6860"/>
      </w:tblGrid>
      <w:tr w:rsidR="007B2445">
        <w:trPr>
          <w:tblCellSpacing w:w="15" w:type="dxa"/>
        </w:trPr>
        <w:tc>
          <w:tcPr>
            <w:tcW w:w="240" w:type="dxa"/>
            <w:vAlign w:val="center"/>
          </w:tcPr>
          <w:p w:rsidR="007B2445" w:rsidRDefault="008744AA">
            <w:pPr>
              <w:rPr>
                <w:sz w:val="21"/>
                <w:szCs w:val="21"/>
              </w:rPr>
            </w:pPr>
            <w:r>
              <w:rPr>
                <w:sz w:val="21"/>
                <w:szCs w:val="21"/>
              </w:rPr>
              <w:t>1</w:t>
            </w:r>
          </w:p>
          <w:p w:rsidR="007B2445" w:rsidRDefault="008744AA">
            <w:pPr>
              <w:rPr>
                <w:sz w:val="21"/>
                <w:szCs w:val="21"/>
              </w:rPr>
            </w:pPr>
            <w:r>
              <w:rPr>
                <w:sz w:val="21"/>
                <w:szCs w:val="21"/>
              </w:rPr>
              <w:t>2</w:t>
            </w:r>
          </w:p>
          <w:p w:rsidR="007B2445" w:rsidRDefault="008744AA">
            <w:pPr>
              <w:rPr>
                <w:sz w:val="21"/>
                <w:szCs w:val="21"/>
              </w:rPr>
            </w:pPr>
            <w:r>
              <w:rPr>
                <w:sz w:val="21"/>
                <w:szCs w:val="21"/>
              </w:rPr>
              <w:t>3</w:t>
            </w:r>
          </w:p>
          <w:p w:rsidR="007B2445" w:rsidRDefault="008744AA">
            <w:pPr>
              <w:rPr>
                <w:sz w:val="21"/>
                <w:szCs w:val="21"/>
              </w:rPr>
            </w:pPr>
            <w:r>
              <w:rPr>
                <w:sz w:val="21"/>
                <w:szCs w:val="21"/>
              </w:rPr>
              <w:t>4</w:t>
            </w:r>
          </w:p>
          <w:p w:rsidR="007B2445" w:rsidRDefault="008744AA">
            <w:pPr>
              <w:rPr>
                <w:sz w:val="21"/>
                <w:szCs w:val="21"/>
              </w:rPr>
            </w:pPr>
            <w:r>
              <w:rPr>
                <w:sz w:val="21"/>
                <w:szCs w:val="21"/>
              </w:rPr>
              <w:t>5</w:t>
            </w:r>
          </w:p>
          <w:p w:rsidR="007B2445" w:rsidRDefault="008744AA">
            <w:pPr>
              <w:rPr>
                <w:sz w:val="21"/>
                <w:szCs w:val="21"/>
              </w:rPr>
            </w:pPr>
            <w:r>
              <w:rPr>
                <w:sz w:val="21"/>
                <w:szCs w:val="21"/>
              </w:rPr>
              <w:t>6</w:t>
            </w:r>
          </w:p>
          <w:p w:rsidR="007B2445" w:rsidRDefault="008744AA">
            <w:pPr>
              <w:rPr>
                <w:sz w:val="21"/>
                <w:szCs w:val="21"/>
              </w:rPr>
            </w:pPr>
            <w:r>
              <w:rPr>
                <w:sz w:val="21"/>
                <w:szCs w:val="21"/>
              </w:rPr>
              <w:t>7</w:t>
            </w:r>
          </w:p>
          <w:p w:rsidR="007B2445" w:rsidRDefault="008744AA">
            <w:pPr>
              <w:rPr>
                <w:sz w:val="21"/>
                <w:szCs w:val="21"/>
              </w:rPr>
            </w:pPr>
            <w:r>
              <w:rPr>
                <w:sz w:val="21"/>
                <w:szCs w:val="21"/>
              </w:rPr>
              <w:t>8</w:t>
            </w:r>
          </w:p>
          <w:p w:rsidR="007B2445" w:rsidRDefault="008744AA">
            <w:pPr>
              <w:rPr>
                <w:sz w:val="21"/>
                <w:szCs w:val="21"/>
              </w:rPr>
            </w:pPr>
            <w:r>
              <w:rPr>
                <w:sz w:val="21"/>
                <w:szCs w:val="21"/>
              </w:rPr>
              <w:t>9</w:t>
            </w:r>
          </w:p>
          <w:p w:rsidR="007B2445" w:rsidRDefault="008744AA">
            <w:pPr>
              <w:rPr>
                <w:sz w:val="21"/>
                <w:szCs w:val="21"/>
              </w:rPr>
            </w:pPr>
            <w:r>
              <w:rPr>
                <w:sz w:val="21"/>
                <w:szCs w:val="21"/>
              </w:rPr>
              <w:t>10</w:t>
            </w:r>
          </w:p>
          <w:p w:rsidR="007B2445" w:rsidRDefault="008744AA">
            <w:pPr>
              <w:rPr>
                <w:sz w:val="21"/>
                <w:szCs w:val="21"/>
              </w:rPr>
            </w:pPr>
            <w:r>
              <w:rPr>
                <w:sz w:val="21"/>
                <w:szCs w:val="21"/>
              </w:rPr>
              <w:t>11</w:t>
            </w:r>
          </w:p>
          <w:p w:rsidR="007B2445" w:rsidRDefault="008744AA">
            <w:pPr>
              <w:rPr>
                <w:sz w:val="21"/>
                <w:szCs w:val="21"/>
              </w:rPr>
            </w:pPr>
            <w:r>
              <w:rPr>
                <w:sz w:val="21"/>
                <w:szCs w:val="21"/>
              </w:rPr>
              <w:t>12</w:t>
            </w:r>
          </w:p>
          <w:p w:rsidR="007B2445" w:rsidRDefault="008744AA">
            <w:pPr>
              <w:rPr>
                <w:sz w:val="21"/>
                <w:szCs w:val="21"/>
              </w:rPr>
            </w:pPr>
            <w:r>
              <w:rPr>
                <w:sz w:val="21"/>
                <w:szCs w:val="21"/>
              </w:rPr>
              <w:t>13</w:t>
            </w:r>
          </w:p>
          <w:p w:rsidR="007B2445" w:rsidRDefault="008744AA">
            <w:pPr>
              <w:rPr>
                <w:sz w:val="21"/>
                <w:szCs w:val="21"/>
              </w:rPr>
            </w:pPr>
            <w:r>
              <w:rPr>
                <w:sz w:val="21"/>
                <w:szCs w:val="21"/>
              </w:rPr>
              <w:t>14</w:t>
            </w:r>
          </w:p>
          <w:p w:rsidR="007B2445" w:rsidRDefault="008744AA">
            <w:pPr>
              <w:rPr>
                <w:sz w:val="21"/>
                <w:szCs w:val="21"/>
              </w:rPr>
            </w:pPr>
            <w:r>
              <w:rPr>
                <w:sz w:val="21"/>
                <w:szCs w:val="21"/>
              </w:rPr>
              <w:t>15</w:t>
            </w:r>
          </w:p>
          <w:p w:rsidR="007B2445" w:rsidRDefault="008744AA">
            <w:pPr>
              <w:rPr>
                <w:sz w:val="21"/>
                <w:szCs w:val="21"/>
              </w:rPr>
            </w:pPr>
            <w:r>
              <w:rPr>
                <w:sz w:val="21"/>
                <w:szCs w:val="21"/>
              </w:rPr>
              <w:t>16</w:t>
            </w:r>
          </w:p>
          <w:p w:rsidR="007B2445" w:rsidRDefault="008744AA">
            <w:pPr>
              <w:rPr>
                <w:sz w:val="21"/>
                <w:szCs w:val="21"/>
              </w:rPr>
            </w:pPr>
            <w:r>
              <w:rPr>
                <w:sz w:val="21"/>
                <w:szCs w:val="21"/>
              </w:rPr>
              <w:t>17</w:t>
            </w:r>
          </w:p>
          <w:p w:rsidR="007B2445" w:rsidRDefault="008744AA">
            <w:pPr>
              <w:rPr>
                <w:sz w:val="21"/>
                <w:szCs w:val="21"/>
              </w:rPr>
            </w:pPr>
            <w:r>
              <w:rPr>
                <w:sz w:val="21"/>
                <w:szCs w:val="21"/>
              </w:rPr>
              <w:t>18</w:t>
            </w:r>
          </w:p>
          <w:p w:rsidR="007B2445" w:rsidRDefault="008744AA">
            <w:pPr>
              <w:rPr>
                <w:sz w:val="21"/>
                <w:szCs w:val="21"/>
              </w:rPr>
            </w:pPr>
            <w:r>
              <w:rPr>
                <w:sz w:val="21"/>
                <w:szCs w:val="21"/>
              </w:rPr>
              <w:t>19</w:t>
            </w:r>
          </w:p>
          <w:p w:rsidR="007B2445" w:rsidRDefault="008744AA">
            <w:pPr>
              <w:rPr>
                <w:sz w:val="21"/>
                <w:szCs w:val="21"/>
              </w:rPr>
            </w:pPr>
            <w:r>
              <w:rPr>
                <w:sz w:val="21"/>
                <w:szCs w:val="21"/>
              </w:rPr>
              <w:t>20</w:t>
            </w:r>
          </w:p>
          <w:p w:rsidR="007B2445" w:rsidRDefault="008744AA">
            <w:pPr>
              <w:rPr>
                <w:sz w:val="21"/>
                <w:szCs w:val="21"/>
              </w:rPr>
            </w:pPr>
            <w:r>
              <w:rPr>
                <w:sz w:val="21"/>
                <w:szCs w:val="21"/>
              </w:rPr>
              <w:t>21</w:t>
            </w:r>
          </w:p>
          <w:p w:rsidR="007B2445" w:rsidRDefault="008744AA">
            <w:pPr>
              <w:rPr>
                <w:sz w:val="21"/>
                <w:szCs w:val="21"/>
              </w:rPr>
            </w:pPr>
            <w:r>
              <w:rPr>
                <w:sz w:val="21"/>
                <w:szCs w:val="21"/>
              </w:rPr>
              <w:t>22</w:t>
            </w:r>
          </w:p>
          <w:p w:rsidR="007B2445" w:rsidRDefault="008744AA">
            <w:pPr>
              <w:rPr>
                <w:sz w:val="21"/>
                <w:szCs w:val="21"/>
              </w:rPr>
            </w:pPr>
            <w:r>
              <w:rPr>
                <w:sz w:val="21"/>
                <w:szCs w:val="21"/>
              </w:rPr>
              <w:t>23</w:t>
            </w:r>
          </w:p>
          <w:p w:rsidR="007B2445" w:rsidRDefault="008744AA">
            <w:pPr>
              <w:rPr>
                <w:sz w:val="21"/>
                <w:szCs w:val="21"/>
              </w:rPr>
            </w:pPr>
            <w:r>
              <w:rPr>
                <w:sz w:val="21"/>
                <w:szCs w:val="21"/>
              </w:rPr>
              <w:t>24</w:t>
            </w:r>
          </w:p>
          <w:p w:rsidR="007B2445" w:rsidRDefault="008744AA">
            <w:pPr>
              <w:rPr>
                <w:sz w:val="21"/>
                <w:szCs w:val="21"/>
              </w:rPr>
            </w:pPr>
            <w:r>
              <w:rPr>
                <w:sz w:val="21"/>
                <w:szCs w:val="21"/>
              </w:rPr>
              <w:t>25</w:t>
            </w:r>
          </w:p>
          <w:p w:rsidR="007B2445" w:rsidRDefault="008744AA">
            <w:pPr>
              <w:rPr>
                <w:sz w:val="21"/>
                <w:szCs w:val="21"/>
              </w:rPr>
            </w:pPr>
            <w:r>
              <w:rPr>
                <w:sz w:val="21"/>
                <w:szCs w:val="21"/>
              </w:rPr>
              <w:t>26</w:t>
            </w:r>
          </w:p>
          <w:p w:rsidR="007B2445" w:rsidRDefault="008744AA">
            <w:pPr>
              <w:rPr>
                <w:sz w:val="21"/>
                <w:szCs w:val="21"/>
              </w:rPr>
            </w:pPr>
            <w:r>
              <w:rPr>
                <w:sz w:val="21"/>
                <w:szCs w:val="21"/>
              </w:rPr>
              <w:t>27</w:t>
            </w:r>
          </w:p>
          <w:p w:rsidR="007B2445" w:rsidRDefault="008744AA">
            <w:pPr>
              <w:rPr>
                <w:sz w:val="21"/>
                <w:szCs w:val="21"/>
              </w:rPr>
            </w:pPr>
            <w:r>
              <w:rPr>
                <w:sz w:val="21"/>
                <w:szCs w:val="21"/>
              </w:rPr>
              <w:t>28</w:t>
            </w:r>
          </w:p>
          <w:p w:rsidR="007B2445" w:rsidRDefault="008744AA">
            <w:pPr>
              <w:rPr>
                <w:sz w:val="21"/>
                <w:szCs w:val="21"/>
              </w:rPr>
            </w:pPr>
            <w:r>
              <w:rPr>
                <w:sz w:val="21"/>
                <w:szCs w:val="21"/>
              </w:rPr>
              <w:t>29</w:t>
            </w:r>
          </w:p>
          <w:p w:rsidR="007B2445" w:rsidRDefault="008744AA">
            <w:pPr>
              <w:rPr>
                <w:sz w:val="21"/>
                <w:szCs w:val="21"/>
              </w:rPr>
            </w:pPr>
            <w:r>
              <w:rPr>
                <w:sz w:val="21"/>
                <w:szCs w:val="21"/>
              </w:rPr>
              <w:t>30</w:t>
            </w:r>
          </w:p>
          <w:p w:rsidR="007B2445" w:rsidRDefault="008744AA">
            <w:pPr>
              <w:rPr>
                <w:sz w:val="21"/>
                <w:szCs w:val="21"/>
              </w:rPr>
            </w:pPr>
            <w:r>
              <w:rPr>
                <w:sz w:val="21"/>
                <w:szCs w:val="21"/>
              </w:rPr>
              <w:t>31</w:t>
            </w:r>
          </w:p>
          <w:p w:rsidR="007B2445" w:rsidRDefault="008744AA">
            <w:pPr>
              <w:rPr>
                <w:sz w:val="21"/>
                <w:szCs w:val="21"/>
              </w:rPr>
            </w:pPr>
            <w:r>
              <w:rPr>
                <w:sz w:val="21"/>
                <w:szCs w:val="21"/>
              </w:rPr>
              <w:t>32</w:t>
            </w:r>
          </w:p>
          <w:p w:rsidR="007B2445" w:rsidRDefault="008744AA">
            <w:pPr>
              <w:rPr>
                <w:sz w:val="21"/>
                <w:szCs w:val="21"/>
              </w:rPr>
            </w:pPr>
            <w:r>
              <w:rPr>
                <w:sz w:val="21"/>
                <w:szCs w:val="21"/>
              </w:rPr>
              <w:t>33</w:t>
            </w:r>
          </w:p>
          <w:p w:rsidR="007B2445" w:rsidRDefault="008744AA">
            <w:pPr>
              <w:rPr>
                <w:sz w:val="21"/>
                <w:szCs w:val="21"/>
              </w:rPr>
            </w:pPr>
            <w:r>
              <w:rPr>
                <w:sz w:val="21"/>
                <w:szCs w:val="21"/>
              </w:rPr>
              <w:t>34</w:t>
            </w:r>
          </w:p>
          <w:p w:rsidR="007B2445" w:rsidRDefault="008744AA">
            <w:pPr>
              <w:rPr>
                <w:sz w:val="21"/>
                <w:szCs w:val="21"/>
              </w:rPr>
            </w:pPr>
            <w:r>
              <w:rPr>
                <w:sz w:val="21"/>
                <w:szCs w:val="21"/>
              </w:rPr>
              <w:t>35</w:t>
            </w:r>
          </w:p>
          <w:p w:rsidR="007B2445" w:rsidRDefault="008744AA">
            <w:pPr>
              <w:rPr>
                <w:sz w:val="21"/>
                <w:szCs w:val="21"/>
              </w:rPr>
            </w:pPr>
            <w:r>
              <w:rPr>
                <w:sz w:val="21"/>
                <w:szCs w:val="21"/>
              </w:rPr>
              <w:t>36</w:t>
            </w:r>
          </w:p>
          <w:p w:rsidR="007B2445" w:rsidRDefault="008744AA">
            <w:pPr>
              <w:rPr>
                <w:sz w:val="21"/>
                <w:szCs w:val="21"/>
              </w:rPr>
            </w:pPr>
            <w:r>
              <w:rPr>
                <w:sz w:val="21"/>
                <w:szCs w:val="21"/>
              </w:rPr>
              <w:t>37</w:t>
            </w:r>
          </w:p>
          <w:p w:rsidR="007B2445" w:rsidRDefault="008744AA">
            <w:pPr>
              <w:rPr>
                <w:sz w:val="21"/>
                <w:szCs w:val="21"/>
              </w:rPr>
            </w:pPr>
            <w:r>
              <w:rPr>
                <w:sz w:val="21"/>
                <w:szCs w:val="21"/>
              </w:rPr>
              <w:t>38</w:t>
            </w:r>
          </w:p>
          <w:p w:rsidR="007B2445" w:rsidRDefault="008744AA">
            <w:pPr>
              <w:rPr>
                <w:sz w:val="21"/>
                <w:szCs w:val="21"/>
              </w:rPr>
            </w:pPr>
            <w:r>
              <w:rPr>
                <w:sz w:val="21"/>
                <w:szCs w:val="21"/>
              </w:rPr>
              <w:lastRenderedPageBreak/>
              <w:t>39</w:t>
            </w:r>
          </w:p>
          <w:p w:rsidR="007B2445" w:rsidRDefault="008744AA">
            <w:pPr>
              <w:rPr>
                <w:sz w:val="21"/>
                <w:szCs w:val="21"/>
              </w:rPr>
            </w:pPr>
            <w:r>
              <w:rPr>
                <w:sz w:val="21"/>
                <w:szCs w:val="21"/>
              </w:rPr>
              <w:t>40</w:t>
            </w:r>
          </w:p>
          <w:p w:rsidR="007B2445" w:rsidRDefault="008744AA">
            <w:pPr>
              <w:rPr>
                <w:sz w:val="21"/>
                <w:szCs w:val="21"/>
              </w:rPr>
            </w:pPr>
            <w:r>
              <w:rPr>
                <w:sz w:val="21"/>
                <w:szCs w:val="21"/>
              </w:rPr>
              <w:t>41</w:t>
            </w:r>
          </w:p>
          <w:p w:rsidR="007B2445" w:rsidRDefault="008744AA">
            <w:pPr>
              <w:rPr>
                <w:sz w:val="21"/>
                <w:szCs w:val="21"/>
              </w:rPr>
            </w:pPr>
            <w:r>
              <w:rPr>
                <w:sz w:val="21"/>
                <w:szCs w:val="21"/>
              </w:rPr>
              <w:t>42</w:t>
            </w:r>
          </w:p>
        </w:tc>
        <w:tc>
          <w:tcPr>
            <w:tcW w:w="6815" w:type="dxa"/>
            <w:vAlign w:val="center"/>
          </w:tcPr>
          <w:p w:rsidR="007B2445" w:rsidRDefault="008744AA">
            <w:pPr>
              <w:rPr>
                <w:sz w:val="21"/>
                <w:szCs w:val="21"/>
              </w:rPr>
            </w:pPr>
            <w:r>
              <w:rPr>
                <w:sz w:val="21"/>
                <w:szCs w:val="21"/>
              </w:rPr>
              <w:lastRenderedPageBreak/>
              <w:t>cmake_minimum_required(VERSION 2.8)</w:t>
            </w:r>
          </w:p>
          <w:p w:rsidR="007B2445" w:rsidRDefault="008744AA">
            <w:pPr>
              <w:rPr>
                <w:sz w:val="21"/>
                <w:szCs w:val="21"/>
              </w:rPr>
            </w:pPr>
            <w:r>
              <w:rPr>
                <w:sz w:val="21"/>
                <w:szCs w:val="21"/>
              </w:rPr>
              <w:t>project(VP8 CXX)</w:t>
            </w:r>
          </w:p>
          <w:p w:rsidR="007B2445" w:rsidRDefault="007B2445">
            <w:pPr>
              <w:rPr>
                <w:sz w:val="21"/>
                <w:szCs w:val="21"/>
              </w:rPr>
            </w:pPr>
          </w:p>
          <w:p w:rsidR="007B2445" w:rsidRDefault="008744AA">
            <w:pPr>
              <w:rPr>
                <w:sz w:val="21"/>
                <w:szCs w:val="21"/>
              </w:rPr>
            </w:pPr>
            <w:r>
              <w:rPr>
                <w:sz w:val="21"/>
                <w:szCs w:val="21"/>
              </w:rPr>
              <w:t>add_definitions(-Wall)</w:t>
            </w:r>
          </w:p>
          <w:p w:rsidR="007B2445" w:rsidRDefault="008744AA">
            <w:pPr>
              <w:rPr>
                <w:sz w:val="21"/>
                <w:szCs w:val="21"/>
              </w:rPr>
            </w:pPr>
            <w:r>
              <w:rPr>
                <w:sz w:val="21"/>
                <w:szCs w:val="21"/>
              </w:rPr>
              <w:t>cmake_policy(SET CMP0015 NEW)</w:t>
            </w:r>
          </w:p>
          <w:p w:rsidR="007B2445" w:rsidRDefault="008744AA">
            <w:pPr>
              <w:rPr>
                <w:sz w:val="21"/>
                <w:szCs w:val="21"/>
              </w:rPr>
            </w:pPr>
            <w:r>
              <w:rPr>
                <w:sz w:val="21"/>
                <w:szCs w:val="21"/>
              </w:rPr>
              <w:t>include_directories("include")</w:t>
            </w:r>
          </w:p>
          <w:p w:rsidR="007B2445" w:rsidRDefault="008744AA">
            <w:pPr>
              <w:rPr>
                <w:sz w:val="21"/>
                <w:szCs w:val="21"/>
              </w:rPr>
            </w:pPr>
            <w:r>
              <w:rPr>
                <w:sz w:val="21"/>
                <w:szCs w:val="21"/>
              </w:rPr>
              <w:t>link_directories("lib")</w:t>
            </w:r>
          </w:p>
          <w:p w:rsidR="007B2445" w:rsidRDefault="008744AA">
            <w:pPr>
              <w:rPr>
                <w:sz w:val="21"/>
                <w:szCs w:val="21"/>
              </w:rPr>
            </w:pPr>
            <w:r>
              <w:rPr>
                <w:sz w:val="21"/>
                <w:szCs w:val="21"/>
              </w:rPr>
              <w:t>set(CMAKE_ARCHIVE_OUTPUT_DIRECTORY "../lib")</w:t>
            </w:r>
          </w:p>
          <w:p w:rsidR="007B2445" w:rsidRDefault="008744AA">
            <w:pPr>
              <w:rPr>
                <w:sz w:val="21"/>
                <w:szCs w:val="21"/>
              </w:rPr>
            </w:pPr>
            <w:r>
              <w:rPr>
                <w:sz w:val="21"/>
                <w:szCs w:val="21"/>
              </w:rPr>
              <w:t>set(VP8SRC VP8Encoder.cpp VP8Decoder.cpp)</w:t>
            </w:r>
          </w:p>
          <w:p w:rsidR="007B2445" w:rsidRDefault="007B2445">
            <w:pPr>
              <w:rPr>
                <w:sz w:val="21"/>
                <w:szCs w:val="21"/>
              </w:rPr>
            </w:pPr>
          </w:p>
          <w:p w:rsidR="007B2445" w:rsidRDefault="008744AA">
            <w:pPr>
              <w:rPr>
                <w:sz w:val="21"/>
                <w:szCs w:val="21"/>
              </w:rPr>
            </w:pPr>
            <w:r>
              <w:rPr>
                <w:sz w:val="21"/>
                <w:szCs w:val="21"/>
              </w:rPr>
              <w:t>if(X86)</w:t>
            </w:r>
          </w:p>
          <w:p w:rsidR="007B2445" w:rsidRDefault="008744AA">
            <w:pPr>
              <w:rPr>
                <w:sz w:val="21"/>
                <w:szCs w:val="21"/>
              </w:rPr>
            </w:pPr>
            <w:r>
              <w:rPr>
                <w:sz w:val="21"/>
                <w:szCs w:val="21"/>
              </w:rPr>
              <w:t xml:space="preserve">    set(CMAKE_SYSTEM_NAME Darwin)</w:t>
            </w:r>
          </w:p>
          <w:p w:rsidR="007B2445" w:rsidRDefault="008744AA">
            <w:pPr>
              <w:rPr>
                <w:sz w:val="21"/>
                <w:szCs w:val="21"/>
              </w:rPr>
            </w:pPr>
            <w:r>
              <w:rPr>
                <w:sz w:val="21"/>
                <w:szCs w:val="21"/>
              </w:rPr>
              <w:t xml:space="preserve">    set(CMAKE_SYSTEM_PROCESSOR i386)</w:t>
            </w:r>
          </w:p>
          <w:p w:rsidR="007B2445" w:rsidRDefault="008744AA">
            <w:pPr>
              <w:rPr>
                <w:sz w:val="21"/>
                <w:szCs w:val="21"/>
              </w:rPr>
            </w:pPr>
            <w:r>
              <w:rPr>
                <w:sz w:val="21"/>
                <w:szCs w:val="21"/>
              </w:rPr>
              <w:t xml:space="preserve">    set(CMAKE_OSX_ARCHITECTURES "i386")</w:t>
            </w:r>
          </w:p>
          <w:p w:rsidR="007B2445" w:rsidRDefault="007B2445">
            <w:pPr>
              <w:rPr>
                <w:sz w:val="21"/>
                <w:szCs w:val="21"/>
              </w:rPr>
            </w:pPr>
          </w:p>
          <w:p w:rsidR="007B2445" w:rsidRDefault="008744AA">
            <w:pPr>
              <w:rPr>
                <w:sz w:val="21"/>
                <w:szCs w:val="21"/>
              </w:rPr>
            </w:pPr>
            <w:r>
              <w:rPr>
                <w:sz w:val="21"/>
                <w:szCs w:val="21"/>
              </w:rPr>
              <w:t xml:space="preserve">    add_library(vp8 STATIC ${VP8SRC})</w:t>
            </w:r>
          </w:p>
          <w:p w:rsidR="007B2445" w:rsidRDefault="008744AA">
            <w:pPr>
              <w:rPr>
                <w:sz w:val="21"/>
                <w:szCs w:val="21"/>
              </w:rPr>
            </w:pPr>
            <w:r>
              <w:rPr>
                <w:sz w:val="21"/>
                <w:szCs w:val="21"/>
              </w:rPr>
              <w:t>elseif(IPHONE)</w:t>
            </w:r>
          </w:p>
          <w:p w:rsidR="007B2445" w:rsidRDefault="008744AA">
            <w:pPr>
              <w:rPr>
                <w:sz w:val="21"/>
                <w:szCs w:val="21"/>
              </w:rPr>
            </w:pPr>
            <w:r>
              <w:rPr>
                <w:sz w:val="21"/>
                <w:szCs w:val="21"/>
              </w:rPr>
              <w:t xml:space="preserve">    if(SIMULATOR)</w:t>
            </w:r>
          </w:p>
          <w:p w:rsidR="007B2445" w:rsidRDefault="008744AA">
            <w:pPr>
              <w:rPr>
                <w:sz w:val="21"/>
                <w:szCs w:val="21"/>
              </w:rPr>
            </w:pPr>
            <w:r>
              <w:rPr>
                <w:sz w:val="21"/>
                <w:szCs w:val="21"/>
              </w:rPr>
              <w:t xml:space="preserve">        set(PLATFORM "iPhoneSimulator")</w:t>
            </w:r>
          </w:p>
          <w:p w:rsidR="007B2445" w:rsidRDefault="008744AA">
            <w:pPr>
              <w:rPr>
                <w:sz w:val="21"/>
                <w:szCs w:val="21"/>
              </w:rPr>
            </w:pPr>
            <w:r>
              <w:rPr>
                <w:sz w:val="21"/>
                <w:szCs w:val="21"/>
              </w:rPr>
              <w:t xml:space="preserve">        set(PROCESSOR i38</w:t>
            </w:r>
            <w:r>
              <w:rPr>
                <w:sz w:val="21"/>
                <w:szCs w:val="21"/>
              </w:rPr>
              <w:t>6)</w:t>
            </w:r>
          </w:p>
          <w:p w:rsidR="007B2445" w:rsidRDefault="008744AA">
            <w:pPr>
              <w:rPr>
                <w:sz w:val="21"/>
                <w:szCs w:val="21"/>
              </w:rPr>
            </w:pPr>
            <w:r>
              <w:rPr>
                <w:sz w:val="21"/>
                <w:szCs w:val="21"/>
              </w:rPr>
              <w:t xml:space="preserve">        set(ARCH "i386")</w:t>
            </w:r>
          </w:p>
          <w:p w:rsidR="007B2445" w:rsidRDefault="008744AA">
            <w:pPr>
              <w:rPr>
                <w:sz w:val="21"/>
                <w:szCs w:val="21"/>
              </w:rPr>
            </w:pPr>
            <w:r>
              <w:rPr>
                <w:sz w:val="21"/>
                <w:szCs w:val="21"/>
              </w:rPr>
              <w:t xml:space="preserve">    else()</w:t>
            </w:r>
          </w:p>
          <w:p w:rsidR="007B2445" w:rsidRDefault="008744AA">
            <w:pPr>
              <w:rPr>
                <w:sz w:val="21"/>
                <w:szCs w:val="21"/>
              </w:rPr>
            </w:pPr>
            <w:r>
              <w:rPr>
                <w:sz w:val="21"/>
                <w:szCs w:val="21"/>
              </w:rPr>
              <w:t xml:space="preserve">        set(PLATFORM "iPhoneOS")</w:t>
            </w:r>
          </w:p>
          <w:p w:rsidR="007B2445" w:rsidRDefault="008744AA">
            <w:pPr>
              <w:rPr>
                <w:sz w:val="21"/>
                <w:szCs w:val="21"/>
              </w:rPr>
            </w:pPr>
            <w:r>
              <w:rPr>
                <w:sz w:val="21"/>
                <w:szCs w:val="21"/>
              </w:rPr>
              <w:t xml:space="preserve">        set(PROCESSOR arm)</w:t>
            </w:r>
          </w:p>
          <w:p w:rsidR="007B2445" w:rsidRDefault="008744AA">
            <w:pPr>
              <w:rPr>
                <w:sz w:val="21"/>
                <w:szCs w:val="21"/>
              </w:rPr>
            </w:pPr>
            <w:r>
              <w:rPr>
                <w:sz w:val="21"/>
                <w:szCs w:val="21"/>
              </w:rPr>
              <w:t xml:space="preserve">        set(ARCH "armv7")</w:t>
            </w:r>
          </w:p>
          <w:p w:rsidR="007B2445" w:rsidRDefault="008744AA">
            <w:pPr>
              <w:rPr>
                <w:sz w:val="21"/>
                <w:szCs w:val="21"/>
              </w:rPr>
            </w:pPr>
            <w:r>
              <w:rPr>
                <w:sz w:val="21"/>
                <w:szCs w:val="21"/>
              </w:rPr>
              <w:t xml:space="preserve">    endif()</w:t>
            </w:r>
          </w:p>
          <w:p w:rsidR="007B2445" w:rsidRDefault="007B2445">
            <w:pPr>
              <w:rPr>
                <w:sz w:val="21"/>
                <w:szCs w:val="21"/>
              </w:rPr>
            </w:pPr>
          </w:p>
          <w:p w:rsidR="007B2445" w:rsidRDefault="008744AA">
            <w:pPr>
              <w:rPr>
                <w:sz w:val="21"/>
                <w:szCs w:val="21"/>
              </w:rPr>
            </w:pPr>
            <w:r>
              <w:rPr>
                <w:sz w:val="21"/>
                <w:szCs w:val="21"/>
              </w:rPr>
              <w:t xml:space="preserve">    set(SDKVER "4.0")</w:t>
            </w:r>
          </w:p>
          <w:p w:rsidR="007B2445" w:rsidRDefault="008744AA">
            <w:pPr>
              <w:rPr>
                <w:sz w:val="21"/>
                <w:szCs w:val="21"/>
              </w:rPr>
            </w:pPr>
            <w:r>
              <w:rPr>
                <w:sz w:val="21"/>
                <w:szCs w:val="21"/>
              </w:rPr>
              <w:t xml:space="preserve">    set(DEVROOT "/Developer/Platforms/${PLATFORM}.platform/Developer")</w:t>
            </w:r>
          </w:p>
          <w:p w:rsidR="007B2445" w:rsidRDefault="008744AA">
            <w:pPr>
              <w:rPr>
                <w:sz w:val="21"/>
                <w:szCs w:val="21"/>
              </w:rPr>
            </w:pPr>
            <w:r>
              <w:rPr>
                <w:sz w:val="21"/>
                <w:szCs w:val="21"/>
              </w:rPr>
              <w:t xml:space="preserve">    set(SDKROOT "${DEVROO</w:t>
            </w:r>
            <w:r>
              <w:rPr>
                <w:sz w:val="21"/>
                <w:szCs w:val="21"/>
              </w:rPr>
              <w:t>T}/SDKs/${PLATFORM}${SDKVER}.sdk")</w:t>
            </w:r>
          </w:p>
          <w:p w:rsidR="007B2445" w:rsidRDefault="008744AA">
            <w:pPr>
              <w:rPr>
                <w:sz w:val="21"/>
                <w:szCs w:val="21"/>
              </w:rPr>
            </w:pPr>
            <w:r>
              <w:rPr>
                <w:sz w:val="21"/>
                <w:szCs w:val="21"/>
              </w:rPr>
              <w:t xml:space="preserve">    set(CMAKE_OSX_SYSROOT "${SDKROOT}")</w:t>
            </w:r>
          </w:p>
          <w:p w:rsidR="007B2445" w:rsidRDefault="008744AA">
            <w:pPr>
              <w:rPr>
                <w:sz w:val="21"/>
                <w:szCs w:val="21"/>
              </w:rPr>
            </w:pPr>
            <w:r>
              <w:rPr>
                <w:sz w:val="21"/>
                <w:szCs w:val="21"/>
              </w:rPr>
              <w:t xml:space="preserve">    set(CMAKE_SYSTEM_NAME Generic)</w:t>
            </w:r>
          </w:p>
          <w:p w:rsidR="007B2445" w:rsidRDefault="008744AA">
            <w:pPr>
              <w:rPr>
                <w:sz w:val="21"/>
                <w:szCs w:val="21"/>
              </w:rPr>
            </w:pPr>
            <w:r>
              <w:rPr>
                <w:sz w:val="21"/>
                <w:szCs w:val="21"/>
              </w:rPr>
              <w:t xml:space="preserve">    set(CMAKE_SYSTEM_PROCESSOR ${PROCESSOR})</w:t>
            </w:r>
          </w:p>
          <w:p w:rsidR="007B2445" w:rsidRDefault="008744AA">
            <w:pPr>
              <w:rPr>
                <w:sz w:val="21"/>
                <w:szCs w:val="21"/>
              </w:rPr>
            </w:pPr>
            <w:r>
              <w:rPr>
                <w:sz w:val="21"/>
                <w:szCs w:val="21"/>
              </w:rPr>
              <w:t xml:space="preserve">    set(CMAKE_CXX_COMPILER "${DEVROOT}/usr/bin/g++")</w:t>
            </w:r>
          </w:p>
          <w:p w:rsidR="007B2445" w:rsidRDefault="008744AA">
            <w:pPr>
              <w:rPr>
                <w:sz w:val="21"/>
                <w:szCs w:val="21"/>
              </w:rPr>
            </w:pPr>
            <w:r>
              <w:rPr>
                <w:sz w:val="21"/>
                <w:szCs w:val="21"/>
              </w:rPr>
              <w:t xml:space="preserve">    set(CMAKE_OSX_ARCHITECTURES ${ARCH})</w:t>
            </w:r>
          </w:p>
          <w:p w:rsidR="007B2445" w:rsidRDefault="007B2445">
            <w:pPr>
              <w:rPr>
                <w:sz w:val="21"/>
                <w:szCs w:val="21"/>
              </w:rPr>
            </w:pPr>
          </w:p>
          <w:p w:rsidR="007B2445" w:rsidRDefault="008744AA">
            <w:pPr>
              <w:rPr>
                <w:sz w:val="21"/>
                <w:szCs w:val="21"/>
              </w:rPr>
            </w:pPr>
            <w:r>
              <w:rPr>
                <w:sz w:val="21"/>
                <w:szCs w:val="21"/>
              </w:rPr>
              <w:lastRenderedPageBreak/>
              <w:t xml:space="preserve">    include_directories(SYSTEM "${SDKROOT}/usr/include")</w:t>
            </w:r>
          </w:p>
          <w:p w:rsidR="007B2445" w:rsidRDefault="008744AA">
            <w:pPr>
              <w:rPr>
                <w:sz w:val="21"/>
                <w:szCs w:val="21"/>
              </w:rPr>
            </w:pPr>
            <w:r>
              <w:rPr>
                <w:sz w:val="21"/>
                <w:szCs w:val="21"/>
              </w:rPr>
              <w:t xml:space="preserve">    link_directories(SYSTEM "${SDKROOT}/usr/lib")</w:t>
            </w:r>
          </w:p>
          <w:p w:rsidR="007B2445" w:rsidRDefault="007B2445">
            <w:pPr>
              <w:rPr>
                <w:sz w:val="21"/>
                <w:szCs w:val="21"/>
              </w:rPr>
            </w:pPr>
          </w:p>
          <w:p w:rsidR="007B2445" w:rsidRDefault="008744AA">
            <w:pPr>
              <w:rPr>
                <w:sz w:val="21"/>
                <w:szCs w:val="21"/>
              </w:rPr>
            </w:pPr>
            <w:r>
              <w:rPr>
                <w:sz w:val="21"/>
                <w:szCs w:val="21"/>
              </w:rPr>
              <w:t xml:space="preserve">    add_definitions(-D_PHONE)</w:t>
            </w:r>
          </w:p>
          <w:p w:rsidR="007B2445" w:rsidRDefault="008744AA">
            <w:pPr>
              <w:rPr>
                <w:sz w:val="21"/>
                <w:szCs w:val="21"/>
              </w:rPr>
            </w:pPr>
            <w:r>
              <w:rPr>
                <w:sz w:val="21"/>
                <w:szCs w:val="21"/>
              </w:rPr>
              <w:t xml:space="preserve">    add_library(vp8-armv7-darwin STATIC ${VP8SRC})</w:t>
            </w:r>
          </w:p>
          <w:p w:rsidR="007B2445" w:rsidRDefault="008744AA">
            <w:pPr>
              <w:rPr>
                <w:sz w:val="21"/>
                <w:szCs w:val="21"/>
              </w:rPr>
            </w:pPr>
            <w:r>
              <w:rPr>
                <w:sz w:val="21"/>
                <w:szCs w:val="21"/>
              </w:rPr>
              <w:t>endif()</w:t>
            </w:r>
          </w:p>
        </w:tc>
      </w:tr>
    </w:tbl>
    <w:p w:rsidR="007B2445" w:rsidRDefault="008744AA">
      <w:pPr>
        <w:rPr>
          <w:sz w:val="21"/>
          <w:szCs w:val="21"/>
        </w:rPr>
      </w:pPr>
      <w:r>
        <w:rPr>
          <w:sz w:val="21"/>
          <w:szCs w:val="21"/>
        </w:rPr>
        <w:lastRenderedPageBreak/>
        <w:t>你能一眼看出这个配置文件干了什么吗？其实这个配置文件想要产生的目标（</w:t>
      </w:r>
      <w:r>
        <w:rPr>
          <w:sz w:val="21"/>
          <w:szCs w:val="21"/>
        </w:rPr>
        <w:t>target</w:t>
      </w:r>
      <w:r>
        <w:rPr>
          <w:sz w:val="21"/>
          <w:szCs w:val="21"/>
        </w:rPr>
        <w:t>）只有一个，就是通过</w:t>
      </w:r>
      <w:r>
        <w:rPr>
          <w:sz w:val="21"/>
          <w:szCs w:val="21"/>
        </w:rPr>
        <w:t xml:space="preserve"> </w:t>
      </w:r>
      <w:r>
        <w:rPr>
          <w:sz w:val="21"/>
          <w:szCs w:val="21"/>
        </w:rPr>
        <w:t xml:space="preserve">${VP8SRC} </w:t>
      </w:r>
      <w:r>
        <w:rPr>
          <w:sz w:val="21"/>
          <w:szCs w:val="21"/>
        </w:rPr>
        <w:t>编译生成的静态库，但因为加上了条件判断，及各种平台相关配置，使得这个配置文件看起来很是复杂。在我看来，编写</w:t>
      </w:r>
      <w:r>
        <w:rPr>
          <w:sz w:val="21"/>
          <w:szCs w:val="21"/>
        </w:rPr>
        <w:t xml:space="preserve"> CMake </w:t>
      </w:r>
      <w:r>
        <w:rPr>
          <w:sz w:val="21"/>
          <w:szCs w:val="21"/>
        </w:rPr>
        <w:t>配置文件是一种线性思维，对于同一个目标的配置可能会零散分布在各个地方。而</w:t>
      </w:r>
      <w:r>
        <w:rPr>
          <w:sz w:val="21"/>
          <w:szCs w:val="21"/>
        </w:rPr>
        <w:t xml:space="preserve"> GYP </w:t>
      </w:r>
      <w:r>
        <w:rPr>
          <w:sz w:val="21"/>
          <w:szCs w:val="21"/>
        </w:rPr>
        <w:t>则相当不同，</w:t>
      </w:r>
      <w:r>
        <w:rPr>
          <w:sz w:val="21"/>
          <w:szCs w:val="21"/>
        </w:rPr>
        <w:t xml:space="preserve">GYP </w:t>
      </w:r>
      <w:r>
        <w:rPr>
          <w:sz w:val="21"/>
          <w:szCs w:val="21"/>
        </w:rPr>
        <w:t>的配置文件更多地强调模块化、结构化。看看下面这个示例文件：</w:t>
      </w:r>
    </w:p>
    <w:tbl>
      <w:tblPr>
        <w:tblW w:w="40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
        <w:gridCol w:w="3727"/>
      </w:tblGrid>
      <w:tr w:rsidR="007B2445">
        <w:trPr>
          <w:tblCellSpacing w:w="15" w:type="dxa"/>
        </w:trPr>
        <w:tc>
          <w:tcPr>
            <w:tcW w:w="240" w:type="dxa"/>
            <w:vAlign w:val="center"/>
          </w:tcPr>
          <w:p w:rsidR="007B2445" w:rsidRDefault="008744AA">
            <w:pPr>
              <w:rPr>
                <w:sz w:val="21"/>
                <w:szCs w:val="21"/>
              </w:rPr>
            </w:pPr>
            <w:r>
              <w:rPr>
                <w:sz w:val="21"/>
                <w:szCs w:val="21"/>
              </w:rPr>
              <w:t>1</w:t>
            </w:r>
          </w:p>
          <w:p w:rsidR="007B2445" w:rsidRDefault="008744AA">
            <w:pPr>
              <w:rPr>
                <w:sz w:val="21"/>
                <w:szCs w:val="21"/>
              </w:rPr>
            </w:pPr>
            <w:r>
              <w:rPr>
                <w:sz w:val="21"/>
                <w:szCs w:val="21"/>
              </w:rPr>
              <w:t>2</w:t>
            </w:r>
          </w:p>
          <w:p w:rsidR="007B2445" w:rsidRDefault="008744AA">
            <w:pPr>
              <w:rPr>
                <w:sz w:val="21"/>
                <w:szCs w:val="21"/>
              </w:rPr>
            </w:pPr>
            <w:r>
              <w:rPr>
                <w:sz w:val="21"/>
                <w:szCs w:val="21"/>
              </w:rPr>
              <w:t>3</w:t>
            </w:r>
          </w:p>
          <w:p w:rsidR="007B2445" w:rsidRDefault="008744AA">
            <w:pPr>
              <w:rPr>
                <w:sz w:val="21"/>
                <w:szCs w:val="21"/>
              </w:rPr>
            </w:pPr>
            <w:r>
              <w:rPr>
                <w:sz w:val="21"/>
                <w:szCs w:val="21"/>
              </w:rPr>
              <w:t>4</w:t>
            </w:r>
          </w:p>
          <w:p w:rsidR="007B2445" w:rsidRDefault="008744AA">
            <w:pPr>
              <w:rPr>
                <w:sz w:val="21"/>
                <w:szCs w:val="21"/>
              </w:rPr>
            </w:pPr>
            <w:r>
              <w:rPr>
                <w:sz w:val="21"/>
                <w:szCs w:val="21"/>
              </w:rPr>
              <w:t>5</w:t>
            </w:r>
          </w:p>
          <w:p w:rsidR="007B2445" w:rsidRDefault="008744AA">
            <w:pPr>
              <w:rPr>
                <w:sz w:val="21"/>
                <w:szCs w:val="21"/>
              </w:rPr>
            </w:pPr>
            <w:r>
              <w:rPr>
                <w:sz w:val="21"/>
                <w:szCs w:val="21"/>
              </w:rPr>
              <w:t>6</w:t>
            </w:r>
          </w:p>
          <w:p w:rsidR="007B2445" w:rsidRDefault="008744AA">
            <w:pPr>
              <w:rPr>
                <w:sz w:val="21"/>
                <w:szCs w:val="21"/>
              </w:rPr>
            </w:pPr>
            <w:r>
              <w:rPr>
                <w:sz w:val="21"/>
                <w:szCs w:val="21"/>
              </w:rPr>
              <w:t>7</w:t>
            </w:r>
          </w:p>
          <w:p w:rsidR="007B2445" w:rsidRDefault="008744AA">
            <w:pPr>
              <w:rPr>
                <w:sz w:val="21"/>
                <w:szCs w:val="21"/>
              </w:rPr>
            </w:pPr>
            <w:r>
              <w:rPr>
                <w:sz w:val="21"/>
                <w:szCs w:val="21"/>
              </w:rPr>
              <w:t>8</w:t>
            </w:r>
          </w:p>
          <w:p w:rsidR="007B2445" w:rsidRDefault="008744AA">
            <w:pPr>
              <w:rPr>
                <w:sz w:val="21"/>
                <w:szCs w:val="21"/>
              </w:rPr>
            </w:pPr>
            <w:r>
              <w:rPr>
                <w:sz w:val="21"/>
                <w:szCs w:val="21"/>
              </w:rPr>
              <w:t>9</w:t>
            </w:r>
          </w:p>
          <w:p w:rsidR="007B2445" w:rsidRDefault="008744AA">
            <w:pPr>
              <w:rPr>
                <w:sz w:val="21"/>
                <w:szCs w:val="21"/>
              </w:rPr>
            </w:pPr>
            <w:r>
              <w:rPr>
                <w:sz w:val="21"/>
                <w:szCs w:val="21"/>
              </w:rPr>
              <w:t>10</w:t>
            </w:r>
          </w:p>
          <w:p w:rsidR="007B2445" w:rsidRDefault="008744AA">
            <w:pPr>
              <w:rPr>
                <w:sz w:val="21"/>
                <w:szCs w:val="21"/>
              </w:rPr>
            </w:pPr>
            <w:r>
              <w:rPr>
                <w:sz w:val="21"/>
                <w:szCs w:val="21"/>
              </w:rPr>
              <w:t>11</w:t>
            </w:r>
          </w:p>
          <w:p w:rsidR="007B2445" w:rsidRDefault="008744AA">
            <w:pPr>
              <w:rPr>
                <w:sz w:val="21"/>
                <w:szCs w:val="21"/>
              </w:rPr>
            </w:pPr>
            <w:r>
              <w:rPr>
                <w:sz w:val="21"/>
                <w:szCs w:val="21"/>
              </w:rPr>
              <w:t>12</w:t>
            </w:r>
          </w:p>
          <w:p w:rsidR="007B2445" w:rsidRDefault="008744AA">
            <w:pPr>
              <w:rPr>
                <w:sz w:val="21"/>
                <w:szCs w:val="21"/>
              </w:rPr>
            </w:pPr>
            <w:r>
              <w:rPr>
                <w:sz w:val="21"/>
                <w:szCs w:val="21"/>
              </w:rPr>
              <w:t>13</w:t>
            </w:r>
          </w:p>
          <w:p w:rsidR="007B2445" w:rsidRDefault="008744AA">
            <w:pPr>
              <w:rPr>
                <w:sz w:val="21"/>
                <w:szCs w:val="21"/>
              </w:rPr>
            </w:pPr>
            <w:r>
              <w:rPr>
                <w:sz w:val="21"/>
                <w:szCs w:val="21"/>
              </w:rPr>
              <w:t>14</w:t>
            </w:r>
          </w:p>
          <w:p w:rsidR="007B2445" w:rsidRDefault="008744AA">
            <w:pPr>
              <w:rPr>
                <w:sz w:val="21"/>
                <w:szCs w:val="21"/>
              </w:rPr>
            </w:pPr>
            <w:r>
              <w:rPr>
                <w:sz w:val="21"/>
                <w:szCs w:val="21"/>
              </w:rPr>
              <w:t>15</w:t>
            </w:r>
          </w:p>
          <w:p w:rsidR="007B2445" w:rsidRDefault="008744AA">
            <w:pPr>
              <w:rPr>
                <w:sz w:val="21"/>
                <w:szCs w:val="21"/>
              </w:rPr>
            </w:pPr>
            <w:r>
              <w:rPr>
                <w:sz w:val="21"/>
                <w:szCs w:val="21"/>
              </w:rPr>
              <w:t>16</w:t>
            </w:r>
          </w:p>
          <w:p w:rsidR="007B2445" w:rsidRDefault="008744AA">
            <w:pPr>
              <w:rPr>
                <w:sz w:val="21"/>
                <w:szCs w:val="21"/>
              </w:rPr>
            </w:pPr>
            <w:r>
              <w:rPr>
                <w:sz w:val="21"/>
                <w:szCs w:val="21"/>
              </w:rPr>
              <w:t>17</w:t>
            </w:r>
          </w:p>
          <w:p w:rsidR="007B2445" w:rsidRDefault="008744AA">
            <w:pPr>
              <w:rPr>
                <w:sz w:val="21"/>
                <w:szCs w:val="21"/>
              </w:rPr>
            </w:pPr>
            <w:r>
              <w:rPr>
                <w:sz w:val="21"/>
                <w:szCs w:val="21"/>
              </w:rPr>
              <w:t>18</w:t>
            </w:r>
          </w:p>
          <w:p w:rsidR="007B2445" w:rsidRDefault="008744AA">
            <w:pPr>
              <w:rPr>
                <w:sz w:val="21"/>
                <w:szCs w:val="21"/>
              </w:rPr>
            </w:pPr>
            <w:r>
              <w:rPr>
                <w:sz w:val="21"/>
                <w:szCs w:val="21"/>
              </w:rPr>
              <w:t>19</w:t>
            </w:r>
          </w:p>
          <w:p w:rsidR="007B2445" w:rsidRDefault="008744AA">
            <w:pPr>
              <w:rPr>
                <w:sz w:val="21"/>
                <w:szCs w:val="21"/>
              </w:rPr>
            </w:pPr>
            <w:r>
              <w:rPr>
                <w:sz w:val="21"/>
                <w:szCs w:val="21"/>
              </w:rPr>
              <w:t>20</w:t>
            </w:r>
          </w:p>
          <w:p w:rsidR="007B2445" w:rsidRDefault="008744AA">
            <w:pPr>
              <w:rPr>
                <w:sz w:val="21"/>
                <w:szCs w:val="21"/>
              </w:rPr>
            </w:pPr>
            <w:r>
              <w:rPr>
                <w:sz w:val="21"/>
                <w:szCs w:val="21"/>
              </w:rPr>
              <w:t>21</w:t>
            </w:r>
          </w:p>
          <w:p w:rsidR="007B2445" w:rsidRDefault="008744AA">
            <w:pPr>
              <w:rPr>
                <w:sz w:val="21"/>
                <w:szCs w:val="21"/>
              </w:rPr>
            </w:pPr>
            <w:r>
              <w:rPr>
                <w:sz w:val="21"/>
                <w:szCs w:val="21"/>
              </w:rPr>
              <w:t>22</w:t>
            </w:r>
          </w:p>
          <w:p w:rsidR="007B2445" w:rsidRDefault="008744AA">
            <w:pPr>
              <w:rPr>
                <w:sz w:val="21"/>
                <w:szCs w:val="21"/>
              </w:rPr>
            </w:pPr>
            <w:r>
              <w:rPr>
                <w:sz w:val="21"/>
                <w:szCs w:val="21"/>
              </w:rPr>
              <w:t>23</w:t>
            </w:r>
          </w:p>
          <w:p w:rsidR="007B2445" w:rsidRDefault="008744AA">
            <w:pPr>
              <w:rPr>
                <w:sz w:val="21"/>
                <w:szCs w:val="21"/>
              </w:rPr>
            </w:pPr>
            <w:r>
              <w:rPr>
                <w:sz w:val="21"/>
                <w:szCs w:val="21"/>
              </w:rPr>
              <w:t>24</w:t>
            </w:r>
          </w:p>
          <w:p w:rsidR="007B2445" w:rsidRDefault="008744AA">
            <w:pPr>
              <w:rPr>
                <w:sz w:val="21"/>
                <w:szCs w:val="21"/>
              </w:rPr>
            </w:pPr>
            <w:r>
              <w:rPr>
                <w:sz w:val="21"/>
                <w:szCs w:val="21"/>
              </w:rPr>
              <w:t>25</w:t>
            </w:r>
          </w:p>
          <w:p w:rsidR="007B2445" w:rsidRDefault="008744AA">
            <w:pPr>
              <w:rPr>
                <w:sz w:val="21"/>
                <w:szCs w:val="21"/>
              </w:rPr>
            </w:pPr>
            <w:r>
              <w:rPr>
                <w:sz w:val="21"/>
                <w:szCs w:val="21"/>
              </w:rPr>
              <w:t>26</w:t>
            </w:r>
          </w:p>
          <w:p w:rsidR="007B2445" w:rsidRDefault="008744AA">
            <w:pPr>
              <w:rPr>
                <w:sz w:val="21"/>
                <w:szCs w:val="21"/>
              </w:rPr>
            </w:pPr>
            <w:r>
              <w:rPr>
                <w:sz w:val="21"/>
                <w:szCs w:val="21"/>
              </w:rPr>
              <w:t>27</w:t>
            </w:r>
          </w:p>
          <w:p w:rsidR="007B2445" w:rsidRDefault="008744AA">
            <w:pPr>
              <w:rPr>
                <w:sz w:val="21"/>
                <w:szCs w:val="21"/>
              </w:rPr>
            </w:pPr>
            <w:r>
              <w:rPr>
                <w:sz w:val="21"/>
                <w:szCs w:val="21"/>
              </w:rPr>
              <w:t>28</w:t>
            </w:r>
          </w:p>
          <w:p w:rsidR="007B2445" w:rsidRDefault="008744AA">
            <w:pPr>
              <w:rPr>
                <w:sz w:val="21"/>
                <w:szCs w:val="21"/>
              </w:rPr>
            </w:pPr>
            <w:r>
              <w:rPr>
                <w:sz w:val="21"/>
                <w:szCs w:val="21"/>
              </w:rPr>
              <w:t>29</w:t>
            </w:r>
          </w:p>
          <w:p w:rsidR="007B2445" w:rsidRDefault="008744AA">
            <w:pPr>
              <w:rPr>
                <w:sz w:val="21"/>
                <w:szCs w:val="21"/>
              </w:rPr>
            </w:pPr>
            <w:r>
              <w:rPr>
                <w:sz w:val="21"/>
                <w:szCs w:val="21"/>
              </w:rPr>
              <w:t>30</w:t>
            </w:r>
          </w:p>
          <w:p w:rsidR="007B2445" w:rsidRDefault="008744AA">
            <w:pPr>
              <w:rPr>
                <w:sz w:val="21"/>
                <w:szCs w:val="21"/>
              </w:rPr>
            </w:pPr>
            <w:r>
              <w:rPr>
                <w:sz w:val="21"/>
                <w:szCs w:val="21"/>
              </w:rPr>
              <w:t>31</w:t>
            </w:r>
          </w:p>
          <w:p w:rsidR="007B2445" w:rsidRDefault="008744AA">
            <w:pPr>
              <w:rPr>
                <w:sz w:val="21"/>
                <w:szCs w:val="21"/>
              </w:rPr>
            </w:pPr>
            <w:r>
              <w:rPr>
                <w:sz w:val="21"/>
                <w:szCs w:val="21"/>
              </w:rPr>
              <w:t>32</w:t>
            </w:r>
          </w:p>
          <w:p w:rsidR="007B2445" w:rsidRDefault="008744AA">
            <w:pPr>
              <w:rPr>
                <w:sz w:val="21"/>
                <w:szCs w:val="21"/>
              </w:rPr>
            </w:pPr>
            <w:r>
              <w:rPr>
                <w:sz w:val="21"/>
                <w:szCs w:val="21"/>
              </w:rPr>
              <w:t>33</w:t>
            </w:r>
          </w:p>
          <w:p w:rsidR="007B2445" w:rsidRDefault="008744AA">
            <w:pPr>
              <w:rPr>
                <w:sz w:val="21"/>
                <w:szCs w:val="21"/>
              </w:rPr>
            </w:pPr>
            <w:r>
              <w:rPr>
                <w:sz w:val="21"/>
                <w:szCs w:val="21"/>
              </w:rPr>
              <w:t>34</w:t>
            </w:r>
          </w:p>
          <w:p w:rsidR="007B2445" w:rsidRDefault="008744AA">
            <w:pPr>
              <w:rPr>
                <w:sz w:val="21"/>
                <w:szCs w:val="21"/>
              </w:rPr>
            </w:pPr>
            <w:r>
              <w:rPr>
                <w:sz w:val="21"/>
                <w:szCs w:val="21"/>
              </w:rPr>
              <w:t>35</w:t>
            </w:r>
          </w:p>
          <w:p w:rsidR="007B2445" w:rsidRDefault="008744AA">
            <w:pPr>
              <w:rPr>
                <w:sz w:val="21"/>
                <w:szCs w:val="21"/>
              </w:rPr>
            </w:pPr>
            <w:r>
              <w:rPr>
                <w:sz w:val="21"/>
                <w:szCs w:val="21"/>
              </w:rPr>
              <w:t>36</w:t>
            </w:r>
          </w:p>
          <w:p w:rsidR="007B2445" w:rsidRDefault="008744AA">
            <w:pPr>
              <w:rPr>
                <w:sz w:val="21"/>
                <w:szCs w:val="21"/>
              </w:rPr>
            </w:pPr>
            <w:r>
              <w:rPr>
                <w:sz w:val="21"/>
                <w:szCs w:val="21"/>
              </w:rPr>
              <w:t>37</w:t>
            </w:r>
          </w:p>
          <w:p w:rsidR="007B2445" w:rsidRDefault="008744AA">
            <w:pPr>
              <w:rPr>
                <w:sz w:val="21"/>
                <w:szCs w:val="21"/>
              </w:rPr>
            </w:pPr>
            <w:r>
              <w:rPr>
                <w:sz w:val="21"/>
                <w:szCs w:val="21"/>
              </w:rPr>
              <w:t>38</w:t>
            </w:r>
          </w:p>
          <w:p w:rsidR="007B2445" w:rsidRDefault="008744AA">
            <w:pPr>
              <w:rPr>
                <w:sz w:val="21"/>
                <w:szCs w:val="21"/>
              </w:rPr>
            </w:pPr>
            <w:r>
              <w:rPr>
                <w:sz w:val="21"/>
                <w:szCs w:val="21"/>
              </w:rPr>
              <w:t>39</w:t>
            </w:r>
          </w:p>
          <w:p w:rsidR="007B2445" w:rsidRDefault="008744AA">
            <w:pPr>
              <w:rPr>
                <w:sz w:val="21"/>
                <w:szCs w:val="21"/>
              </w:rPr>
            </w:pPr>
            <w:r>
              <w:rPr>
                <w:sz w:val="21"/>
                <w:szCs w:val="21"/>
              </w:rPr>
              <w:t>40</w:t>
            </w:r>
          </w:p>
          <w:p w:rsidR="007B2445" w:rsidRDefault="008744AA">
            <w:pPr>
              <w:rPr>
                <w:sz w:val="21"/>
                <w:szCs w:val="21"/>
              </w:rPr>
            </w:pPr>
            <w:r>
              <w:rPr>
                <w:sz w:val="21"/>
                <w:szCs w:val="21"/>
              </w:rPr>
              <w:t>41</w:t>
            </w:r>
          </w:p>
        </w:tc>
        <w:tc>
          <w:tcPr>
            <w:tcW w:w="3682" w:type="dxa"/>
            <w:vAlign w:val="center"/>
          </w:tcPr>
          <w:p w:rsidR="007B2445" w:rsidRDefault="008744AA">
            <w:pPr>
              <w:rPr>
                <w:sz w:val="21"/>
                <w:szCs w:val="21"/>
              </w:rPr>
            </w:pPr>
            <w:r>
              <w:rPr>
                <w:sz w:val="21"/>
                <w:szCs w:val="21"/>
              </w:rPr>
              <w:t>{</w:t>
            </w:r>
          </w:p>
          <w:p w:rsidR="007B2445" w:rsidRDefault="008744AA">
            <w:pPr>
              <w:rPr>
                <w:sz w:val="21"/>
                <w:szCs w:val="21"/>
              </w:rPr>
            </w:pPr>
            <w:r>
              <w:rPr>
                <w:sz w:val="21"/>
                <w:szCs w:val="21"/>
              </w:rPr>
              <w:t xml:space="preserve">  'targets':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'target_name': 'foo',</w:t>
            </w:r>
          </w:p>
          <w:p w:rsidR="007B2445" w:rsidRDefault="008744AA">
            <w:pPr>
              <w:rPr>
                <w:sz w:val="21"/>
                <w:szCs w:val="21"/>
              </w:rPr>
            </w:pPr>
            <w:r>
              <w:rPr>
                <w:sz w:val="21"/>
                <w:szCs w:val="21"/>
              </w:rPr>
              <w:t xml:space="preserve">      'type': '&lt;(library)',</w:t>
            </w:r>
          </w:p>
          <w:p w:rsidR="007B2445" w:rsidRDefault="008744AA">
            <w:pPr>
              <w:rPr>
                <w:sz w:val="21"/>
                <w:szCs w:val="21"/>
              </w:rPr>
            </w:pPr>
            <w:r>
              <w:rPr>
                <w:sz w:val="21"/>
                <w:szCs w:val="21"/>
              </w:rPr>
              <w:t xml:space="preserve">      'dependencies': [</w:t>
            </w:r>
          </w:p>
          <w:p w:rsidR="007B2445" w:rsidRDefault="008744AA">
            <w:pPr>
              <w:rPr>
                <w:sz w:val="21"/>
                <w:szCs w:val="21"/>
              </w:rPr>
            </w:pPr>
            <w:r>
              <w:rPr>
                <w:sz w:val="21"/>
                <w:szCs w:val="21"/>
              </w:rPr>
              <w:t xml:space="preserve">        'bar',</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'defines': [</w:t>
            </w:r>
          </w:p>
          <w:p w:rsidR="007B2445" w:rsidRDefault="008744AA">
            <w:pPr>
              <w:rPr>
                <w:sz w:val="21"/>
                <w:szCs w:val="21"/>
              </w:rPr>
            </w:pPr>
            <w:r>
              <w:rPr>
                <w:sz w:val="21"/>
                <w:szCs w:val="21"/>
              </w:rPr>
              <w:t xml:space="preserve">        'DEFINE_FOO',</w:t>
            </w:r>
          </w:p>
          <w:p w:rsidR="007B2445" w:rsidRDefault="008744AA">
            <w:pPr>
              <w:rPr>
                <w:sz w:val="21"/>
                <w:szCs w:val="21"/>
              </w:rPr>
            </w:pPr>
            <w:r>
              <w:rPr>
                <w:sz w:val="21"/>
                <w:szCs w:val="21"/>
              </w:rPr>
              <w:t xml:space="preserve">        'DEFINE_A_VALUE=value',</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'include_dirs':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'sources': [</w:t>
            </w:r>
          </w:p>
          <w:p w:rsidR="007B2445" w:rsidRDefault="008744AA">
            <w:pPr>
              <w:rPr>
                <w:sz w:val="21"/>
                <w:szCs w:val="21"/>
              </w:rPr>
            </w:pPr>
            <w:r>
              <w:rPr>
                <w:sz w:val="21"/>
                <w:szCs w:val="21"/>
              </w:rPr>
              <w:t xml:space="preserve">        'file1.cc',</w:t>
            </w:r>
          </w:p>
          <w:p w:rsidR="007B2445" w:rsidRDefault="008744AA">
            <w:pPr>
              <w:rPr>
                <w:sz w:val="21"/>
                <w:szCs w:val="21"/>
              </w:rPr>
            </w:pPr>
            <w:r>
              <w:rPr>
                <w:sz w:val="21"/>
                <w:szCs w:val="21"/>
              </w:rPr>
              <w:t xml:space="preserve">        'file2.cc',</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'conditions': [</w:t>
            </w:r>
          </w:p>
          <w:p w:rsidR="007B2445" w:rsidRDefault="008744AA">
            <w:pPr>
              <w:rPr>
                <w:sz w:val="21"/>
                <w:szCs w:val="21"/>
              </w:rPr>
            </w:pPr>
            <w:r>
              <w:rPr>
                <w:sz w:val="21"/>
                <w:szCs w:val="21"/>
              </w:rPr>
              <w:t xml:space="preserve">        ['OS=="linux"', {</w:t>
            </w:r>
          </w:p>
          <w:p w:rsidR="007B2445" w:rsidRDefault="008744AA">
            <w:pPr>
              <w:rPr>
                <w:sz w:val="21"/>
                <w:szCs w:val="21"/>
              </w:rPr>
            </w:pPr>
            <w:r>
              <w:rPr>
                <w:sz w:val="21"/>
                <w:szCs w:val="21"/>
              </w:rPr>
              <w:t xml:space="preserve">          'defines': [</w:t>
            </w:r>
          </w:p>
          <w:p w:rsidR="007B2445" w:rsidRDefault="008744AA">
            <w:pPr>
              <w:rPr>
                <w:sz w:val="21"/>
                <w:szCs w:val="21"/>
              </w:rPr>
            </w:pPr>
            <w:r>
              <w:rPr>
                <w:sz w:val="21"/>
                <w:szCs w:val="21"/>
              </w:rPr>
              <w:t xml:space="preserve">            'LINUX_DEFINE',</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'include_dirs': [</w:t>
            </w:r>
          </w:p>
          <w:p w:rsidR="007B2445" w:rsidRDefault="008744AA">
            <w:pPr>
              <w:rPr>
                <w:sz w:val="21"/>
                <w:szCs w:val="21"/>
              </w:rPr>
            </w:pPr>
            <w:r>
              <w:rPr>
                <w:sz w:val="21"/>
                <w:szCs w:val="21"/>
              </w:rPr>
              <w:t xml:space="preserve">            'include/linux',</w:t>
            </w:r>
          </w:p>
          <w:p w:rsidR="007B2445" w:rsidRDefault="008744AA">
            <w:pPr>
              <w:rPr>
                <w:sz w:val="21"/>
                <w:szCs w:val="21"/>
              </w:rPr>
            </w:pPr>
            <w:r>
              <w:rPr>
                <w:sz w:val="21"/>
                <w:szCs w:val="21"/>
              </w:rPr>
              <w:t xml:space="preserve">          </w:t>
            </w:r>
            <w:r>
              <w:rPr>
                <w:sz w:val="21"/>
                <w:szCs w:val="21"/>
              </w:rPr>
              <w:t>],</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['OS=="win"', {</w:t>
            </w:r>
          </w:p>
          <w:p w:rsidR="007B2445" w:rsidRDefault="008744AA">
            <w:pPr>
              <w:rPr>
                <w:sz w:val="21"/>
                <w:szCs w:val="21"/>
              </w:rPr>
            </w:pPr>
            <w:r>
              <w:rPr>
                <w:sz w:val="21"/>
                <w:szCs w:val="21"/>
              </w:rPr>
              <w:t xml:space="preserve">          'defines': [</w:t>
            </w:r>
          </w:p>
          <w:p w:rsidR="007B2445" w:rsidRDefault="008744AA">
            <w:pPr>
              <w:rPr>
                <w:sz w:val="21"/>
                <w:szCs w:val="21"/>
              </w:rPr>
            </w:pPr>
            <w:r>
              <w:rPr>
                <w:sz w:val="21"/>
                <w:szCs w:val="21"/>
              </w:rPr>
              <w:t xml:space="preserve">            'WINDOWS_SPECIFIC_DEFINE',</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 { # OS != "win",</w:t>
            </w:r>
          </w:p>
          <w:p w:rsidR="007B2445" w:rsidRDefault="008744AA">
            <w:pPr>
              <w:rPr>
                <w:sz w:val="21"/>
                <w:szCs w:val="21"/>
              </w:rPr>
            </w:pPr>
            <w:r>
              <w:rPr>
                <w:sz w:val="21"/>
                <w:szCs w:val="21"/>
              </w:rPr>
              <w:t xml:space="preserve">          'defines': [</w:t>
            </w:r>
          </w:p>
          <w:p w:rsidR="007B2445" w:rsidRDefault="008744AA">
            <w:pPr>
              <w:rPr>
                <w:sz w:val="21"/>
                <w:szCs w:val="21"/>
              </w:rPr>
            </w:pPr>
            <w:r>
              <w:rPr>
                <w:sz w:val="21"/>
                <w:szCs w:val="21"/>
              </w:rPr>
              <w:t xml:space="preserve">            'NON_WINDOWS_DEFINE',</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 xml:space="preserve">  ],</w:t>
            </w:r>
          </w:p>
          <w:p w:rsidR="007B2445" w:rsidRDefault="008744AA">
            <w:pPr>
              <w:rPr>
                <w:sz w:val="21"/>
                <w:szCs w:val="21"/>
              </w:rPr>
            </w:pPr>
            <w:r>
              <w:rPr>
                <w:sz w:val="21"/>
                <w:szCs w:val="21"/>
              </w:rPr>
              <w:t>}</w:t>
            </w:r>
          </w:p>
        </w:tc>
      </w:tr>
    </w:tbl>
    <w:p w:rsidR="007B2445" w:rsidRDefault="008744AA">
      <w:pPr>
        <w:rPr>
          <w:sz w:val="21"/>
          <w:szCs w:val="21"/>
        </w:rPr>
      </w:pPr>
      <w:r>
        <w:rPr>
          <w:sz w:val="21"/>
          <w:szCs w:val="21"/>
        </w:rPr>
        <w:t>我们可以立马看出上面这个配置文件的输出目标只有一个，也就是</w:t>
      </w:r>
      <w:r>
        <w:rPr>
          <w:sz w:val="21"/>
          <w:szCs w:val="21"/>
        </w:rPr>
        <w:t xml:space="preserve"> foo</w:t>
      </w:r>
      <w:r>
        <w:rPr>
          <w:sz w:val="21"/>
          <w:szCs w:val="21"/>
        </w:rPr>
        <w:t>，它是一个库文件（至于是静态的还是动态的这需要在生成项目时指定），它依赖的目标、宏定义、包含的头文件路径、源文件是什么，以及根据不同平台设定的不同配置等。这种定义配置文件的方式相比</w:t>
      </w:r>
      <w:r>
        <w:rPr>
          <w:sz w:val="21"/>
          <w:szCs w:val="21"/>
        </w:rPr>
        <w:t xml:space="preserve"> CMake </w:t>
      </w:r>
      <w:r>
        <w:rPr>
          <w:sz w:val="21"/>
          <w:szCs w:val="21"/>
        </w:rPr>
        <w:t>来说，让我觉得更加舒服，也更加清晰，特别是当一个输出目标的配置越来越多时，使用</w:t>
      </w:r>
      <w:r>
        <w:rPr>
          <w:sz w:val="21"/>
          <w:szCs w:val="21"/>
        </w:rPr>
        <w:t xml:space="preserve"> CMake </w:t>
      </w:r>
      <w:r>
        <w:rPr>
          <w:sz w:val="21"/>
          <w:szCs w:val="21"/>
        </w:rPr>
        <w:t>来管理可能会愈加混乱。</w:t>
      </w:r>
    </w:p>
    <w:p w:rsidR="007B2445" w:rsidRDefault="008744AA">
      <w:pPr>
        <w:rPr>
          <w:sz w:val="21"/>
          <w:szCs w:val="21"/>
        </w:rPr>
      </w:pPr>
      <w:r>
        <w:rPr>
          <w:sz w:val="21"/>
          <w:szCs w:val="21"/>
        </w:rPr>
        <w:lastRenderedPageBreak/>
        <w:t>配置文件的编写方式是我区分</w:t>
      </w:r>
      <w:r>
        <w:rPr>
          <w:sz w:val="21"/>
          <w:szCs w:val="21"/>
        </w:rPr>
        <w:t xml:space="preserve"> GYP </w:t>
      </w:r>
      <w:r>
        <w:rPr>
          <w:sz w:val="21"/>
          <w:szCs w:val="21"/>
        </w:rPr>
        <w:t>和</w:t>
      </w:r>
      <w:r>
        <w:rPr>
          <w:sz w:val="21"/>
          <w:szCs w:val="21"/>
        </w:rPr>
        <w:t xml:space="preserve"> CMake </w:t>
      </w:r>
      <w:r>
        <w:rPr>
          <w:sz w:val="21"/>
          <w:szCs w:val="21"/>
        </w:rPr>
        <w:t>之间最大的不同点，当然</w:t>
      </w:r>
      <w:r>
        <w:rPr>
          <w:sz w:val="21"/>
          <w:szCs w:val="21"/>
        </w:rPr>
        <w:t xml:space="preserve"> GYP </w:t>
      </w:r>
      <w:r>
        <w:rPr>
          <w:sz w:val="21"/>
          <w:szCs w:val="21"/>
        </w:rPr>
        <w:t>也有一些小细节值得注意，比如支持跨平台项目工程文件输</w:t>
      </w:r>
      <w:r>
        <w:rPr>
          <w:sz w:val="21"/>
          <w:szCs w:val="21"/>
        </w:rPr>
        <w:t>出，</w:t>
      </w:r>
      <w:r>
        <w:rPr>
          <w:sz w:val="21"/>
          <w:szCs w:val="21"/>
        </w:rPr>
        <w:t xml:space="preserve">Windows </w:t>
      </w:r>
      <w:r>
        <w:rPr>
          <w:sz w:val="21"/>
          <w:szCs w:val="21"/>
        </w:rPr>
        <w:t>平台默认是</w:t>
      </w:r>
      <w:r>
        <w:rPr>
          <w:sz w:val="21"/>
          <w:szCs w:val="21"/>
        </w:rPr>
        <w:t xml:space="preserve"> Visual Studio</w:t>
      </w:r>
      <w:r>
        <w:rPr>
          <w:sz w:val="21"/>
          <w:szCs w:val="21"/>
        </w:rPr>
        <w:t>，</w:t>
      </w:r>
      <w:r>
        <w:rPr>
          <w:sz w:val="21"/>
          <w:szCs w:val="21"/>
        </w:rPr>
        <w:t xml:space="preserve">Linux </w:t>
      </w:r>
      <w:r>
        <w:rPr>
          <w:sz w:val="21"/>
          <w:szCs w:val="21"/>
        </w:rPr>
        <w:t>平台默认是</w:t>
      </w:r>
      <w:r>
        <w:rPr>
          <w:sz w:val="21"/>
          <w:szCs w:val="21"/>
        </w:rPr>
        <w:t xml:space="preserve"> Makefile</w:t>
      </w:r>
      <w:r>
        <w:rPr>
          <w:sz w:val="21"/>
          <w:szCs w:val="21"/>
        </w:rPr>
        <w:t>，</w:t>
      </w:r>
      <w:r>
        <w:rPr>
          <w:sz w:val="21"/>
          <w:szCs w:val="21"/>
        </w:rPr>
        <w:t xml:space="preserve">Mac </w:t>
      </w:r>
      <w:r>
        <w:rPr>
          <w:sz w:val="21"/>
          <w:szCs w:val="21"/>
        </w:rPr>
        <w:t>平台默认是</w:t>
      </w:r>
      <w:r>
        <w:rPr>
          <w:sz w:val="21"/>
          <w:szCs w:val="21"/>
        </w:rPr>
        <w:t xml:space="preserve"> Xcode</w:t>
      </w:r>
      <w:r>
        <w:rPr>
          <w:sz w:val="21"/>
          <w:szCs w:val="21"/>
        </w:rPr>
        <w:t>，这个功能</w:t>
      </w:r>
      <w:r>
        <w:rPr>
          <w:sz w:val="21"/>
          <w:szCs w:val="21"/>
        </w:rPr>
        <w:t xml:space="preserve"> CMake </w:t>
      </w:r>
      <w:r>
        <w:rPr>
          <w:sz w:val="21"/>
          <w:szCs w:val="21"/>
        </w:rPr>
        <w:t>也同样支持</w:t>
      </w:r>
      <w:del w:id="4" w:author="Unknown" w:date="2048-04-20T20:20:00Z">
        <w:r>
          <w:rPr>
            <w:sz w:val="21"/>
            <w:szCs w:val="21"/>
          </w:rPr>
          <w:delText>，只是缺少了</w:delText>
        </w:r>
        <w:r>
          <w:rPr>
            <w:sz w:val="21"/>
            <w:szCs w:val="21"/>
          </w:rPr>
          <w:delText xml:space="preserve"> Xcode</w:delText>
        </w:r>
      </w:del>
      <w:r>
        <w:rPr>
          <w:sz w:val="21"/>
          <w:szCs w:val="21"/>
        </w:rPr>
        <w:t>。</w:t>
      </w:r>
      <w:r>
        <w:rPr>
          <w:sz w:val="21"/>
          <w:szCs w:val="21"/>
        </w:rPr>
        <w:t xml:space="preserve">Chromium </w:t>
      </w:r>
      <w:r>
        <w:rPr>
          <w:sz w:val="21"/>
          <w:szCs w:val="21"/>
        </w:rPr>
        <w:t>团队成员也撰文详细</w:t>
      </w:r>
      <w:hyperlink r:id="rId11" w:history="1">
        <w:r>
          <w:rPr>
            <w:rStyle w:val="a5"/>
            <w:sz w:val="21"/>
            <w:szCs w:val="21"/>
          </w:rPr>
          <w:t>比较</w:t>
        </w:r>
      </w:hyperlink>
      <w:r>
        <w:rPr>
          <w:sz w:val="21"/>
          <w:szCs w:val="21"/>
        </w:rPr>
        <w:t>了</w:t>
      </w:r>
      <w:r>
        <w:rPr>
          <w:sz w:val="21"/>
          <w:szCs w:val="21"/>
        </w:rPr>
        <w:t xml:space="preserve"> GYP </w:t>
      </w:r>
      <w:r>
        <w:rPr>
          <w:sz w:val="21"/>
          <w:szCs w:val="21"/>
        </w:rPr>
        <w:t>和</w:t>
      </w:r>
      <w:r>
        <w:rPr>
          <w:sz w:val="21"/>
          <w:szCs w:val="21"/>
        </w:rPr>
        <w:t xml:space="preserve"> CMake </w:t>
      </w:r>
      <w:r>
        <w:rPr>
          <w:sz w:val="21"/>
          <w:szCs w:val="21"/>
        </w:rPr>
        <w:t>之间的优缺点，在开发</w:t>
      </w:r>
      <w:r>
        <w:rPr>
          <w:sz w:val="21"/>
          <w:szCs w:val="21"/>
        </w:rPr>
        <w:t xml:space="preserve"> GYP </w:t>
      </w:r>
      <w:r>
        <w:rPr>
          <w:sz w:val="21"/>
          <w:szCs w:val="21"/>
        </w:rPr>
        <w:t>之前，他们也曾试图转到</w:t>
      </w:r>
      <w:r>
        <w:rPr>
          <w:sz w:val="21"/>
          <w:szCs w:val="21"/>
        </w:rPr>
        <w:t xml:space="preserve"> </w:t>
      </w:r>
      <w:hyperlink r:id="rId12" w:history="1">
        <w:r>
          <w:rPr>
            <w:rStyle w:val="a5"/>
            <w:sz w:val="21"/>
            <w:szCs w:val="21"/>
          </w:rPr>
          <w:t>SCons</w:t>
        </w:r>
      </w:hyperlink>
      <w:r>
        <w:rPr>
          <w:sz w:val="21"/>
          <w:szCs w:val="21"/>
        </w:rPr>
        <w:t>（这个我没用过，有经验的同学可以比较一下），但是失败了，于是</w:t>
      </w:r>
      <w:r>
        <w:rPr>
          <w:sz w:val="21"/>
          <w:szCs w:val="21"/>
        </w:rPr>
        <w:t xml:space="preserve"> GYP </w:t>
      </w:r>
      <w:r>
        <w:rPr>
          <w:sz w:val="21"/>
          <w:szCs w:val="21"/>
        </w:rPr>
        <w:t>就诞生了。</w:t>
      </w:r>
    </w:p>
    <w:p w:rsidR="007B2445" w:rsidRDefault="008744AA">
      <w:pPr>
        <w:rPr>
          <w:sz w:val="21"/>
          <w:szCs w:val="21"/>
        </w:rPr>
      </w:pPr>
      <w:r>
        <w:rPr>
          <w:sz w:val="21"/>
          <w:szCs w:val="21"/>
        </w:rPr>
        <w:t>当然</w:t>
      </w:r>
      <w:r>
        <w:rPr>
          <w:sz w:val="21"/>
          <w:szCs w:val="21"/>
        </w:rPr>
        <w:t xml:space="preserve"> GYP </w:t>
      </w:r>
      <w:r>
        <w:rPr>
          <w:sz w:val="21"/>
          <w:szCs w:val="21"/>
        </w:rPr>
        <w:t>也不是没有缺点，相反，我觉得它的「缺点」一大堆：</w:t>
      </w:r>
    </w:p>
    <w:p w:rsidR="007B2445" w:rsidRDefault="008744AA">
      <w:pPr>
        <w:rPr>
          <w:sz w:val="21"/>
          <w:szCs w:val="21"/>
        </w:rPr>
      </w:pPr>
      <w:r>
        <w:rPr>
          <w:sz w:val="21"/>
          <w:szCs w:val="21"/>
        </w:rPr>
        <w:t>文档不够完整，项目不够正式，某些地方还保留着</w:t>
      </w:r>
      <w:r>
        <w:rPr>
          <w:sz w:val="21"/>
          <w:szCs w:val="21"/>
        </w:rPr>
        <w:t xml:space="preserve"> Chromium </w:t>
      </w:r>
      <w:r>
        <w:rPr>
          <w:sz w:val="21"/>
          <w:szCs w:val="21"/>
        </w:rPr>
        <w:t>的影子，看起来像是还没有完全独立出来。</w:t>
      </w:r>
    </w:p>
    <w:p w:rsidR="007B2445" w:rsidRDefault="008744AA">
      <w:pPr>
        <w:rPr>
          <w:sz w:val="21"/>
          <w:szCs w:val="21"/>
        </w:rPr>
      </w:pPr>
      <w:r>
        <w:rPr>
          <w:sz w:val="21"/>
          <w:szCs w:val="21"/>
        </w:rPr>
        <w:t>大量的括号嵌套，很容易让人看晕，有过</w:t>
      </w:r>
      <w:r>
        <w:rPr>
          <w:sz w:val="21"/>
          <w:szCs w:val="21"/>
        </w:rPr>
        <w:t xml:space="preserve"> Lisp </w:t>
      </w:r>
      <w:r>
        <w:rPr>
          <w:sz w:val="21"/>
          <w:szCs w:val="21"/>
        </w:rPr>
        <w:t>使用经验的同学可以对号入座。对于有括号恐惧症，或者不使用现代编辑器的同学基本可以绕行。</w:t>
      </w:r>
    </w:p>
    <w:p w:rsidR="007B2445" w:rsidRDefault="008744AA">
      <w:pPr>
        <w:rPr>
          <w:sz w:val="21"/>
          <w:szCs w:val="21"/>
        </w:rPr>
      </w:pPr>
      <w:r>
        <w:rPr>
          <w:sz w:val="21"/>
          <w:szCs w:val="21"/>
        </w:rPr>
        <w:t>为了支持跨平台，有时不得不加入某些特定平台的配置信息，比如只适用于</w:t>
      </w:r>
      <w:r>
        <w:rPr>
          <w:sz w:val="21"/>
          <w:szCs w:val="21"/>
        </w:rPr>
        <w:t xml:space="preserve"> Visual Studio </w:t>
      </w:r>
      <w:r>
        <w:rPr>
          <w:sz w:val="21"/>
          <w:szCs w:val="21"/>
        </w:rPr>
        <w:t>的</w:t>
      </w:r>
      <w:r>
        <w:rPr>
          <w:sz w:val="21"/>
          <w:szCs w:val="21"/>
        </w:rPr>
        <w:t xml:space="preserve"> RuntimeLib</w:t>
      </w:r>
      <w:r>
        <w:rPr>
          <w:sz w:val="21"/>
          <w:szCs w:val="21"/>
        </w:rPr>
        <w:t xml:space="preserve">rary </w:t>
      </w:r>
      <w:r>
        <w:rPr>
          <w:sz w:val="21"/>
          <w:szCs w:val="21"/>
        </w:rPr>
        <w:t>配置，这不利于跨平台配置文件的编写，也无形中增加了编写复杂度。</w:t>
      </w:r>
    </w:p>
    <w:p w:rsidR="007B2445" w:rsidRDefault="008744AA">
      <w:pPr>
        <w:rPr>
          <w:sz w:val="21"/>
          <w:szCs w:val="21"/>
        </w:rPr>
      </w:pPr>
      <w:r>
        <w:rPr>
          <w:sz w:val="21"/>
          <w:szCs w:val="21"/>
        </w:rPr>
        <w:t>不支持</w:t>
      </w:r>
      <w:r>
        <w:rPr>
          <w:sz w:val="21"/>
          <w:szCs w:val="21"/>
        </w:rPr>
        <w:t xml:space="preserve"> make clean</w:t>
      </w:r>
      <w:r>
        <w:rPr>
          <w:sz w:val="21"/>
          <w:szCs w:val="21"/>
        </w:rPr>
        <w:t>，唯一的方法就是将输出目录整个删除或者手动删除其中的某些文件。</w:t>
      </w:r>
    </w:p>
    <w:p w:rsidR="007B2445" w:rsidRDefault="008744AA">
      <w:pPr>
        <w:rPr>
          <w:sz w:val="21"/>
          <w:szCs w:val="21"/>
        </w:rPr>
      </w:pPr>
      <w:r>
        <w:rPr>
          <w:sz w:val="21"/>
          <w:szCs w:val="21"/>
        </w:rPr>
        <w:t>如果你已经打算尝试</w:t>
      </w:r>
      <w:r>
        <w:rPr>
          <w:sz w:val="21"/>
          <w:szCs w:val="21"/>
        </w:rPr>
        <w:t xml:space="preserve"> GYP</w:t>
      </w:r>
      <w:r>
        <w:rPr>
          <w:sz w:val="21"/>
          <w:szCs w:val="21"/>
        </w:rPr>
        <w:t>，那一定记得在生成项目工程文件时加上</w:t>
      </w:r>
      <w:r>
        <w:rPr>
          <w:sz w:val="21"/>
          <w:szCs w:val="21"/>
        </w:rPr>
        <w:t xml:space="preserve"> --depth </w:t>
      </w:r>
      <w:r>
        <w:rPr>
          <w:sz w:val="21"/>
          <w:szCs w:val="21"/>
        </w:rPr>
        <w:t>参数，譬如：</w:t>
      </w:r>
    </w:p>
    <w:p w:rsidR="007B2445" w:rsidRDefault="008744AA">
      <w:pPr>
        <w:rPr>
          <w:sz w:val="21"/>
          <w:szCs w:val="21"/>
        </w:rPr>
      </w:pPr>
      <w:r>
        <w:rPr>
          <w:sz w:val="21"/>
          <w:szCs w:val="21"/>
        </w:rPr>
        <w:t>$ gyp --depth=. foo.gyp</w:t>
      </w:r>
    </w:p>
    <w:p w:rsidR="007B2445" w:rsidRDefault="008744AA">
      <w:pPr>
        <w:rPr>
          <w:sz w:val="21"/>
          <w:szCs w:val="21"/>
        </w:rPr>
      </w:pPr>
      <w:r>
        <w:rPr>
          <w:sz w:val="21"/>
          <w:szCs w:val="21"/>
        </w:rPr>
        <w:t>这也是一个从</w:t>
      </w:r>
      <w:r>
        <w:rPr>
          <w:sz w:val="21"/>
          <w:szCs w:val="21"/>
        </w:rPr>
        <w:t xml:space="preserve"> Chromium </w:t>
      </w:r>
      <w:r>
        <w:rPr>
          <w:sz w:val="21"/>
          <w:szCs w:val="21"/>
        </w:rPr>
        <w:t>项目遗留下来的历史问题。</w:t>
      </w:r>
    </w:p>
    <w:p w:rsidR="007B2445" w:rsidRDefault="007B2445">
      <w:pPr>
        <w:rPr>
          <w:sz w:val="21"/>
          <w:szCs w:val="21"/>
        </w:rPr>
      </w:pPr>
    </w:p>
    <w:p w:rsidR="007B2445" w:rsidRDefault="008744AA">
      <w:pPr>
        <w:pStyle w:val="2"/>
      </w:pPr>
      <w:bookmarkStart w:id="5" w:name="_Toc381081896"/>
      <w:bookmarkStart w:id="6" w:name="_Toc29978"/>
      <w:r>
        <w:rPr>
          <w:rFonts w:hint="eastAsia"/>
        </w:rPr>
        <w:t>Google test</w:t>
      </w:r>
      <w:r>
        <w:rPr>
          <w:rFonts w:hint="eastAsia"/>
        </w:rPr>
        <w:t>程序</w:t>
      </w:r>
      <w:bookmarkEnd w:id="5"/>
      <w:bookmarkEnd w:id="6"/>
    </w:p>
    <w:p w:rsidR="007B2445" w:rsidRDefault="008744AA">
      <w:pPr>
        <w:rPr>
          <w:sz w:val="21"/>
          <w:szCs w:val="21"/>
        </w:rPr>
      </w:pPr>
      <w:hyperlink r:id="rId13" w:history="1">
        <w:r>
          <w:rPr>
            <w:rStyle w:val="a5"/>
            <w:sz w:val="21"/>
            <w:szCs w:val="21"/>
          </w:rPr>
          <w:t>玩转</w:t>
        </w:r>
        <w:r>
          <w:rPr>
            <w:rStyle w:val="a5"/>
            <w:sz w:val="21"/>
            <w:szCs w:val="21"/>
          </w:rPr>
          <w:t>Google</w:t>
        </w:r>
        <w:r>
          <w:rPr>
            <w:rStyle w:val="a5"/>
            <w:sz w:val="21"/>
            <w:szCs w:val="21"/>
          </w:rPr>
          <w:t>开源</w:t>
        </w:r>
        <w:r>
          <w:rPr>
            <w:rStyle w:val="a5"/>
            <w:sz w:val="21"/>
            <w:szCs w:val="21"/>
          </w:rPr>
          <w:t>C++</w:t>
        </w:r>
        <w:r>
          <w:rPr>
            <w:rStyle w:val="a5"/>
            <w:sz w:val="21"/>
            <w:szCs w:val="21"/>
          </w:rPr>
          <w:t>单元测试框架</w:t>
        </w:r>
        <w:r>
          <w:rPr>
            <w:rStyle w:val="a5"/>
            <w:sz w:val="21"/>
            <w:szCs w:val="21"/>
          </w:rPr>
          <w:t>Google Test</w:t>
        </w:r>
        <w:r>
          <w:rPr>
            <w:rStyle w:val="a5"/>
            <w:sz w:val="21"/>
            <w:szCs w:val="21"/>
          </w:rPr>
          <w:t>系列</w:t>
        </w:r>
        <w:r>
          <w:rPr>
            <w:rStyle w:val="a5"/>
            <w:sz w:val="21"/>
            <w:szCs w:val="21"/>
          </w:rPr>
          <w:t>(gtest)(</w:t>
        </w:r>
        <w:r>
          <w:rPr>
            <w:rStyle w:val="a5"/>
            <w:sz w:val="21"/>
            <w:szCs w:val="21"/>
          </w:rPr>
          <w:t>总</w:t>
        </w:r>
        <w:r>
          <w:rPr>
            <w:rStyle w:val="a5"/>
            <w:sz w:val="21"/>
            <w:szCs w:val="21"/>
          </w:rPr>
          <w:t>)</w:t>
        </w:r>
      </w:hyperlink>
    </w:p>
    <w:p w:rsidR="007B2445" w:rsidRDefault="007B2445">
      <w:pPr>
        <w:rPr>
          <w:rFonts w:ascii="宋体" w:eastAsia="宋体" w:hAnsi="宋体"/>
          <w:sz w:val="21"/>
          <w:szCs w:val="21"/>
        </w:rPr>
      </w:pPr>
    </w:p>
    <w:p w:rsidR="007B2445" w:rsidRDefault="008744AA">
      <w:pPr>
        <w:pStyle w:val="2"/>
      </w:pPr>
      <w:bookmarkStart w:id="7" w:name="_Toc381081845"/>
      <w:bookmarkStart w:id="8" w:name="_Toc18491"/>
      <w:r>
        <w:t>W</w:t>
      </w:r>
      <w:r>
        <w:rPr>
          <w:rFonts w:hint="eastAsia"/>
        </w:rPr>
        <w:t>ebrtc</w:t>
      </w:r>
      <w:r>
        <w:rPr>
          <w:rFonts w:hint="eastAsia"/>
        </w:rPr>
        <w:t>库介绍</w:t>
      </w:r>
      <w:bookmarkEnd w:id="7"/>
      <w:bookmarkEnd w:id="8"/>
    </w:p>
    <w:p w:rsidR="007B2445" w:rsidRDefault="008744AA">
      <w:pPr>
        <w:rPr>
          <w:rFonts w:ascii="宋体" w:eastAsia="宋体" w:hAnsi="宋体"/>
          <w:sz w:val="21"/>
          <w:szCs w:val="21"/>
        </w:rPr>
      </w:pPr>
      <w:r>
        <w:rPr>
          <w:rFonts w:ascii="宋体" w:eastAsia="宋体" w:hAnsi="宋体"/>
          <w:sz w:val="21"/>
          <w:szCs w:val="21"/>
        </w:rPr>
        <w:t>trunk\webrtc\modules</w:t>
      </w:r>
    </w:p>
    <w:p w:rsidR="007B2445" w:rsidRDefault="008744AA">
      <w:pPr>
        <w:widowControl/>
        <w:shd w:val="clear" w:color="auto" w:fill="FFFFFF"/>
        <w:spacing w:before="100" w:beforeAutospacing="1" w:after="100" w:afterAutospacing="1" w:line="390" w:lineRule="atLeast"/>
        <w:rPr>
          <w:rFonts w:ascii="Arial" w:eastAsia="宋体" w:hAnsi="Arial" w:cs="Arial"/>
          <w:color w:val="333333"/>
          <w:kern w:val="0"/>
          <w:sz w:val="21"/>
          <w:szCs w:val="21"/>
        </w:rPr>
      </w:pPr>
      <w:r>
        <w:rPr>
          <w:rFonts w:ascii="Arial" w:eastAsia="宋体" w:hAnsi="Arial" w:cs="Arial"/>
          <w:b/>
          <w:bCs/>
          <w:color w:val="333333"/>
          <w:kern w:val="0"/>
          <w:sz w:val="21"/>
          <w:szCs w:val="21"/>
        </w:rPr>
        <w:t>视频采集</w:t>
      </w:r>
      <w:r>
        <w:rPr>
          <w:rFonts w:ascii="Arial" w:eastAsia="宋体" w:hAnsi="Arial" w:cs="Arial"/>
          <w:b/>
          <w:bCs/>
          <w:color w:val="333333"/>
          <w:kern w:val="0"/>
          <w:sz w:val="21"/>
          <w:szCs w:val="21"/>
        </w:rPr>
        <w:t>---video_capture</w:t>
      </w:r>
      <w:r>
        <w:rPr>
          <w:rFonts w:ascii="Arial" w:eastAsia="宋体" w:hAnsi="Arial" w:cs="Arial"/>
          <w:color w:val="333333"/>
          <w:kern w:val="0"/>
          <w:sz w:val="21"/>
          <w:szCs w:val="21"/>
        </w:rPr>
        <w:t xml:space="preserve"> </w:t>
      </w:r>
    </w:p>
    <w:p w:rsidR="007B2445" w:rsidRDefault="008744AA">
      <w:pPr>
        <w:widowControl/>
        <w:shd w:val="clear" w:color="auto" w:fill="FFFFFF"/>
        <w:spacing w:before="100" w:beforeAutospacing="1" w:line="390" w:lineRule="atLeast"/>
        <w:rPr>
          <w:rFonts w:ascii="Arial" w:eastAsia="宋体" w:hAnsi="Arial" w:cs="Arial"/>
          <w:color w:val="333333"/>
          <w:kern w:val="0"/>
          <w:sz w:val="21"/>
          <w:szCs w:val="21"/>
        </w:rPr>
      </w:pPr>
      <w:r>
        <w:rPr>
          <w:rFonts w:ascii="Arial" w:eastAsia="宋体" w:hAnsi="Arial" w:cs="Arial"/>
          <w:color w:val="333333"/>
          <w:kern w:val="0"/>
          <w:sz w:val="21"/>
          <w:szCs w:val="21"/>
        </w:rPr>
        <w:t xml:space="preserve">    </w:t>
      </w:r>
      <w:r>
        <w:rPr>
          <w:rFonts w:ascii="Arial" w:eastAsia="宋体" w:hAnsi="Arial" w:cs="Arial"/>
          <w:color w:val="333333"/>
          <w:kern w:val="0"/>
          <w:sz w:val="21"/>
          <w:szCs w:val="21"/>
        </w:rPr>
        <w:t>源代码在</w:t>
      </w:r>
      <w:r>
        <w:rPr>
          <w:rFonts w:ascii="Arial" w:eastAsia="宋体" w:hAnsi="Arial" w:cs="Arial"/>
          <w:color w:val="333333"/>
          <w:kern w:val="0"/>
          <w:sz w:val="21"/>
          <w:szCs w:val="21"/>
        </w:rPr>
        <w:t>webrtc/modules/video_capture/main</w:t>
      </w:r>
      <w:r>
        <w:rPr>
          <w:rFonts w:ascii="Arial" w:eastAsia="宋体" w:hAnsi="Arial" w:cs="Arial"/>
          <w:color w:val="333333"/>
          <w:kern w:val="0"/>
          <w:sz w:val="21"/>
          <w:szCs w:val="21"/>
        </w:rPr>
        <w:t>目录下，包含接口和各个平台的源代码。</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在</w:t>
      </w:r>
      <w:r>
        <w:rPr>
          <w:rFonts w:ascii="Arial" w:eastAsia="宋体" w:hAnsi="Arial" w:cs="Arial"/>
          <w:color w:val="333333"/>
          <w:kern w:val="0"/>
          <w:sz w:val="21"/>
          <w:szCs w:val="21"/>
        </w:rPr>
        <w:t>windows</w:t>
      </w:r>
      <w:r>
        <w:rPr>
          <w:rFonts w:ascii="Arial" w:eastAsia="宋体" w:hAnsi="Arial" w:cs="Arial"/>
          <w:color w:val="333333"/>
          <w:kern w:val="0"/>
          <w:sz w:val="21"/>
          <w:szCs w:val="21"/>
        </w:rPr>
        <w:t>平台上，</w:t>
      </w:r>
      <w:r>
        <w:rPr>
          <w:rFonts w:ascii="Arial" w:eastAsia="宋体" w:hAnsi="Arial" w:cs="Arial"/>
          <w:color w:val="333333"/>
          <w:kern w:val="0"/>
          <w:sz w:val="21"/>
          <w:szCs w:val="21"/>
        </w:rPr>
        <w:t>WebRTC</w:t>
      </w:r>
      <w:r>
        <w:rPr>
          <w:rFonts w:ascii="Arial" w:eastAsia="宋体" w:hAnsi="Arial" w:cs="Arial"/>
          <w:color w:val="333333"/>
          <w:kern w:val="0"/>
          <w:sz w:val="21"/>
          <w:szCs w:val="21"/>
        </w:rPr>
        <w:t>采用的是</w:t>
      </w:r>
      <w:r>
        <w:rPr>
          <w:rFonts w:ascii="Arial" w:eastAsia="宋体" w:hAnsi="Arial" w:cs="Arial"/>
          <w:color w:val="333333"/>
          <w:kern w:val="0"/>
          <w:sz w:val="21"/>
          <w:szCs w:val="21"/>
        </w:rPr>
        <w:t>dsh</w:t>
      </w:r>
      <w:r>
        <w:rPr>
          <w:rFonts w:ascii="Arial" w:eastAsia="宋体" w:hAnsi="Arial" w:cs="Arial"/>
          <w:color w:val="333333"/>
          <w:kern w:val="0"/>
          <w:sz w:val="21"/>
          <w:szCs w:val="21"/>
        </w:rPr>
        <w:t>ow</w:t>
      </w:r>
      <w:r>
        <w:rPr>
          <w:rFonts w:ascii="Arial" w:eastAsia="宋体" w:hAnsi="Arial" w:cs="Arial"/>
          <w:color w:val="333333"/>
          <w:kern w:val="0"/>
          <w:sz w:val="21"/>
          <w:szCs w:val="21"/>
        </w:rPr>
        <w:t>技术，来实现枚举视频的设备信息和视频数据的采集，这意味着可以支持大多数的视频采集设备；对那些需要单独驱动程序的视频采集卡（比如海康高清卡）就无能为力了。</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视频采集支持多种媒体类型，比如</w:t>
      </w:r>
      <w:r>
        <w:rPr>
          <w:rFonts w:ascii="Arial" w:eastAsia="宋体" w:hAnsi="Arial" w:cs="Arial"/>
          <w:color w:val="333333"/>
          <w:kern w:val="0"/>
          <w:sz w:val="21"/>
          <w:szCs w:val="21"/>
        </w:rPr>
        <w:t>I420</w:t>
      </w:r>
      <w:r>
        <w:rPr>
          <w:rFonts w:ascii="Arial" w:eastAsia="宋体" w:hAnsi="Arial" w:cs="Arial"/>
          <w:color w:val="333333"/>
          <w:kern w:val="0"/>
          <w:sz w:val="21"/>
          <w:szCs w:val="21"/>
        </w:rPr>
        <w:t>、</w:t>
      </w:r>
      <w:r>
        <w:rPr>
          <w:rFonts w:ascii="Arial" w:eastAsia="宋体" w:hAnsi="Arial" w:cs="Arial"/>
          <w:color w:val="333333"/>
          <w:kern w:val="0"/>
          <w:sz w:val="21"/>
          <w:szCs w:val="21"/>
        </w:rPr>
        <w:t>YUY2</w:t>
      </w:r>
      <w:r>
        <w:rPr>
          <w:rFonts w:ascii="Arial" w:eastAsia="宋体" w:hAnsi="Arial" w:cs="Arial"/>
          <w:color w:val="333333"/>
          <w:kern w:val="0"/>
          <w:sz w:val="21"/>
          <w:szCs w:val="21"/>
        </w:rPr>
        <w:t>、</w:t>
      </w:r>
      <w:r>
        <w:rPr>
          <w:rFonts w:ascii="Arial" w:eastAsia="宋体" w:hAnsi="Arial" w:cs="Arial"/>
          <w:color w:val="333333"/>
          <w:kern w:val="0"/>
          <w:sz w:val="21"/>
          <w:szCs w:val="21"/>
        </w:rPr>
        <w:t>RGB</w:t>
      </w:r>
      <w:r>
        <w:rPr>
          <w:rFonts w:ascii="Arial" w:eastAsia="宋体" w:hAnsi="Arial" w:cs="Arial"/>
          <w:color w:val="333333"/>
          <w:kern w:val="0"/>
          <w:sz w:val="21"/>
          <w:szCs w:val="21"/>
        </w:rPr>
        <w:t>、</w:t>
      </w:r>
      <w:r>
        <w:rPr>
          <w:rFonts w:ascii="Arial" w:eastAsia="宋体" w:hAnsi="Arial" w:cs="Arial"/>
          <w:color w:val="333333"/>
          <w:kern w:val="0"/>
          <w:sz w:val="21"/>
          <w:szCs w:val="21"/>
        </w:rPr>
        <w:t>UYUY</w:t>
      </w:r>
      <w:r>
        <w:rPr>
          <w:rFonts w:ascii="Arial" w:eastAsia="宋体" w:hAnsi="Arial" w:cs="Arial"/>
          <w:color w:val="333333"/>
          <w:kern w:val="0"/>
          <w:sz w:val="21"/>
          <w:szCs w:val="21"/>
        </w:rPr>
        <w:t>等，并可以进行帧大小和帧率控制。</w:t>
      </w:r>
      <w:r>
        <w:rPr>
          <w:rFonts w:ascii="Arial" w:eastAsia="宋体" w:hAnsi="Arial" w:cs="Arial"/>
          <w:color w:val="333333"/>
          <w:kern w:val="0"/>
          <w:sz w:val="21"/>
          <w:szCs w:val="21"/>
        </w:rPr>
        <w:br/>
      </w:r>
      <w:r>
        <w:rPr>
          <w:rFonts w:ascii="Arial" w:eastAsia="宋体" w:hAnsi="Arial" w:cs="Arial"/>
          <w:color w:val="333333"/>
          <w:kern w:val="0"/>
          <w:sz w:val="21"/>
          <w:szCs w:val="21"/>
        </w:rPr>
        <w:br/>
      </w:r>
      <w:r>
        <w:rPr>
          <w:rFonts w:ascii="Arial" w:eastAsia="宋体" w:hAnsi="Arial" w:cs="Arial"/>
          <w:b/>
          <w:bCs/>
          <w:color w:val="333333"/>
          <w:kern w:val="0"/>
          <w:sz w:val="21"/>
          <w:szCs w:val="21"/>
        </w:rPr>
        <w:t>视频编解码</w:t>
      </w:r>
      <w:r>
        <w:rPr>
          <w:rFonts w:ascii="Arial" w:eastAsia="宋体" w:hAnsi="Arial" w:cs="Arial"/>
          <w:b/>
          <w:bCs/>
          <w:color w:val="333333"/>
          <w:kern w:val="0"/>
          <w:sz w:val="21"/>
          <w:szCs w:val="21"/>
        </w:rPr>
        <w:t>---video_coding</w:t>
      </w:r>
      <w:r>
        <w:rPr>
          <w:rFonts w:ascii="Arial" w:eastAsia="宋体" w:hAnsi="Arial" w:cs="Arial"/>
          <w:color w:val="333333"/>
          <w:kern w:val="0"/>
          <w:sz w:val="21"/>
          <w:szCs w:val="21"/>
        </w:rPr>
        <w:t xml:space="preserve"> </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源代码在</w:t>
      </w:r>
      <w:r>
        <w:rPr>
          <w:rFonts w:ascii="Arial" w:eastAsia="宋体" w:hAnsi="Arial" w:cs="Arial"/>
          <w:color w:val="333333"/>
          <w:kern w:val="0"/>
          <w:sz w:val="21"/>
          <w:szCs w:val="21"/>
        </w:rPr>
        <w:t>webrtc/modules/video_coding</w:t>
      </w:r>
      <w:r>
        <w:rPr>
          <w:rFonts w:ascii="Arial" w:eastAsia="宋体" w:hAnsi="Arial" w:cs="Arial"/>
          <w:color w:val="333333"/>
          <w:kern w:val="0"/>
          <w:sz w:val="21"/>
          <w:szCs w:val="21"/>
        </w:rPr>
        <w:t>目录下。</w:t>
      </w:r>
      <w:r>
        <w:rPr>
          <w:rFonts w:ascii="Arial" w:eastAsia="宋体" w:hAnsi="Arial" w:cs="Arial"/>
          <w:color w:val="333333"/>
          <w:kern w:val="0"/>
          <w:sz w:val="21"/>
          <w:szCs w:val="21"/>
        </w:rPr>
        <w:br/>
        <w:t>    WebRTC</w:t>
      </w:r>
      <w:r>
        <w:rPr>
          <w:rFonts w:ascii="Arial" w:eastAsia="宋体" w:hAnsi="Arial" w:cs="Arial"/>
          <w:color w:val="333333"/>
          <w:kern w:val="0"/>
          <w:sz w:val="21"/>
          <w:szCs w:val="21"/>
        </w:rPr>
        <w:t>采用</w:t>
      </w:r>
      <w:r>
        <w:rPr>
          <w:rFonts w:ascii="Arial" w:eastAsia="宋体" w:hAnsi="Arial" w:cs="Arial"/>
          <w:color w:val="333333"/>
          <w:kern w:val="0"/>
          <w:sz w:val="21"/>
          <w:szCs w:val="21"/>
        </w:rPr>
        <w:t>I420/VP8</w:t>
      </w:r>
      <w:r>
        <w:rPr>
          <w:rFonts w:ascii="Arial" w:eastAsia="宋体" w:hAnsi="Arial" w:cs="Arial"/>
          <w:color w:val="333333"/>
          <w:kern w:val="0"/>
          <w:sz w:val="21"/>
          <w:szCs w:val="21"/>
        </w:rPr>
        <w:t>编解码技术。</w:t>
      </w:r>
      <w:r>
        <w:rPr>
          <w:rFonts w:ascii="Arial" w:eastAsia="宋体" w:hAnsi="Arial" w:cs="Arial"/>
          <w:color w:val="333333"/>
          <w:kern w:val="0"/>
          <w:sz w:val="21"/>
          <w:szCs w:val="21"/>
        </w:rPr>
        <w:t>VP8</w:t>
      </w:r>
      <w:r>
        <w:rPr>
          <w:rFonts w:ascii="Arial" w:eastAsia="宋体" w:hAnsi="Arial" w:cs="Arial"/>
          <w:color w:val="333333"/>
          <w:kern w:val="0"/>
          <w:sz w:val="21"/>
          <w:szCs w:val="21"/>
        </w:rPr>
        <w:t>是</w:t>
      </w:r>
      <w:r>
        <w:rPr>
          <w:rFonts w:ascii="Arial" w:eastAsia="宋体" w:hAnsi="Arial" w:cs="Arial"/>
          <w:color w:val="333333"/>
          <w:kern w:val="0"/>
          <w:sz w:val="21"/>
          <w:szCs w:val="21"/>
        </w:rPr>
        <w:t>google</w:t>
      </w:r>
      <w:r>
        <w:rPr>
          <w:rFonts w:ascii="Arial" w:eastAsia="宋体" w:hAnsi="Arial" w:cs="Arial"/>
          <w:color w:val="333333"/>
          <w:kern w:val="0"/>
          <w:sz w:val="21"/>
          <w:szCs w:val="21"/>
        </w:rPr>
        <w:t>收购</w:t>
      </w:r>
      <w:r>
        <w:rPr>
          <w:rFonts w:ascii="Arial" w:eastAsia="宋体" w:hAnsi="Arial" w:cs="Arial"/>
          <w:color w:val="333333"/>
          <w:kern w:val="0"/>
          <w:sz w:val="21"/>
          <w:szCs w:val="21"/>
        </w:rPr>
        <w:t>ON2</w:t>
      </w:r>
      <w:r>
        <w:rPr>
          <w:rFonts w:ascii="Arial" w:eastAsia="宋体" w:hAnsi="Arial" w:cs="Arial"/>
          <w:color w:val="333333"/>
          <w:kern w:val="0"/>
          <w:sz w:val="21"/>
          <w:szCs w:val="21"/>
        </w:rPr>
        <w:t>后的开源实现，并且也用在</w:t>
      </w:r>
      <w:r>
        <w:rPr>
          <w:rFonts w:ascii="Arial" w:eastAsia="宋体" w:hAnsi="Arial" w:cs="Arial"/>
          <w:color w:val="333333"/>
          <w:kern w:val="0"/>
          <w:sz w:val="21"/>
          <w:szCs w:val="21"/>
        </w:rPr>
        <w:t>WebM</w:t>
      </w:r>
      <w:r>
        <w:rPr>
          <w:rFonts w:ascii="Arial" w:eastAsia="宋体" w:hAnsi="Arial" w:cs="Arial"/>
          <w:color w:val="333333"/>
          <w:kern w:val="0"/>
          <w:sz w:val="21"/>
          <w:szCs w:val="21"/>
        </w:rPr>
        <w:t>项目中</w:t>
      </w:r>
      <w:r>
        <w:rPr>
          <w:rFonts w:ascii="Arial" w:eastAsia="宋体" w:hAnsi="Arial" w:cs="Arial"/>
          <w:color w:val="333333"/>
          <w:kern w:val="0"/>
          <w:sz w:val="21"/>
          <w:szCs w:val="21"/>
        </w:rPr>
        <w:t>。</w:t>
      </w:r>
      <w:r>
        <w:rPr>
          <w:rFonts w:ascii="Arial" w:eastAsia="宋体" w:hAnsi="Arial" w:cs="Arial"/>
          <w:color w:val="333333"/>
          <w:kern w:val="0"/>
          <w:sz w:val="21"/>
          <w:szCs w:val="21"/>
        </w:rPr>
        <w:t>VP8</w:t>
      </w:r>
      <w:r>
        <w:rPr>
          <w:rFonts w:ascii="Arial" w:eastAsia="宋体" w:hAnsi="Arial" w:cs="Arial"/>
          <w:color w:val="333333"/>
          <w:kern w:val="0"/>
          <w:sz w:val="21"/>
          <w:szCs w:val="21"/>
        </w:rPr>
        <w:t>能以更少的数据提供更高质量的视频，特别适合视频会议这样的需求。</w:t>
      </w:r>
      <w:r>
        <w:rPr>
          <w:rFonts w:ascii="Arial" w:eastAsia="宋体" w:hAnsi="Arial" w:cs="Arial"/>
          <w:color w:val="333333"/>
          <w:kern w:val="0"/>
          <w:sz w:val="21"/>
          <w:szCs w:val="21"/>
        </w:rPr>
        <w:br/>
      </w:r>
      <w:r>
        <w:rPr>
          <w:rFonts w:ascii="Arial" w:eastAsia="宋体" w:hAnsi="Arial" w:cs="Arial"/>
          <w:color w:val="333333"/>
          <w:kern w:val="0"/>
          <w:sz w:val="21"/>
          <w:szCs w:val="21"/>
        </w:rPr>
        <w:br/>
      </w:r>
      <w:r>
        <w:rPr>
          <w:rFonts w:ascii="Arial" w:eastAsia="宋体" w:hAnsi="Arial" w:cs="Arial"/>
          <w:b/>
          <w:bCs/>
          <w:color w:val="333333"/>
          <w:kern w:val="0"/>
          <w:sz w:val="21"/>
          <w:szCs w:val="21"/>
        </w:rPr>
        <w:t>视频加密</w:t>
      </w:r>
      <w:r>
        <w:rPr>
          <w:rFonts w:ascii="Arial" w:eastAsia="宋体" w:hAnsi="Arial" w:cs="Arial"/>
          <w:b/>
          <w:bCs/>
          <w:color w:val="333333"/>
          <w:kern w:val="0"/>
          <w:sz w:val="21"/>
          <w:szCs w:val="21"/>
        </w:rPr>
        <w:t>--video_engine_encryption</w:t>
      </w:r>
      <w:r>
        <w:rPr>
          <w:rFonts w:ascii="Arial" w:eastAsia="宋体" w:hAnsi="Arial" w:cs="Arial"/>
          <w:color w:val="333333"/>
          <w:kern w:val="0"/>
          <w:sz w:val="21"/>
          <w:szCs w:val="21"/>
        </w:rPr>
        <w:t xml:space="preserve"> </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视频加密是</w:t>
      </w:r>
      <w:r>
        <w:rPr>
          <w:rFonts w:ascii="Arial" w:eastAsia="宋体" w:hAnsi="Arial" w:cs="Arial"/>
          <w:color w:val="333333"/>
          <w:kern w:val="0"/>
          <w:sz w:val="21"/>
          <w:szCs w:val="21"/>
        </w:rPr>
        <w:t>WebRTC</w:t>
      </w:r>
      <w:r>
        <w:rPr>
          <w:rFonts w:ascii="Arial" w:eastAsia="宋体" w:hAnsi="Arial" w:cs="Arial"/>
          <w:color w:val="333333"/>
          <w:kern w:val="0"/>
          <w:sz w:val="21"/>
          <w:szCs w:val="21"/>
        </w:rPr>
        <w:t>的</w:t>
      </w:r>
      <w:r>
        <w:rPr>
          <w:rFonts w:ascii="Arial" w:eastAsia="宋体" w:hAnsi="Arial" w:cs="Arial"/>
          <w:color w:val="333333"/>
          <w:kern w:val="0"/>
          <w:sz w:val="21"/>
          <w:szCs w:val="21"/>
        </w:rPr>
        <w:t>video_engine</w:t>
      </w:r>
      <w:r>
        <w:rPr>
          <w:rFonts w:ascii="Arial" w:eastAsia="宋体" w:hAnsi="Arial" w:cs="Arial"/>
          <w:color w:val="333333"/>
          <w:kern w:val="0"/>
          <w:sz w:val="21"/>
          <w:szCs w:val="21"/>
        </w:rPr>
        <w:t>一部分，相当于视频应用层面的功能，给点对点的视频双方提供了数据上的安全保证，可以防止在</w:t>
      </w:r>
      <w:r>
        <w:rPr>
          <w:rFonts w:ascii="Arial" w:eastAsia="宋体" w:hAnsi="Arial" w:cs="Arial"/>
          <w:color w:val="333333"/>
          <w:kern w:val="0"/>
          <w:sz w:val="21"/>
          <w:szCs w:val="21"/>
        </w:rPr>
        <w:t>Web</w:t>
      </w:r>
      <w:r>
        <w:rPr>
          <w:rFonts w:ascii="Arial" w:eastAsia="宋体" w:hAnsi="Arial" w:cs="Arial"/>
          <w:color w:val="333333"/>
          <w:kern w:val="0"/>
          <w:sz w:val="21"/>
          <w:szCs w:val="21"/>
        </w:rPr>
        <w:t>上视频数据的泄漏。</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视频加密在发送端和接收端进行加解密视频数据，密钥由视频双方协商，代价是会影响视频数据处理的性能；也可以不使用视频加密功能，这样在性能上会好些。</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视频加密的数据源可能是原始的数据流，也可能是编码后的数据流。估计是编码后的数据流，这样加密</w:t>
      </w:r>
      <w:r>
        <w:rPr>
          <w:rFonts w:ascii="Arial" w:eastAsia="宋体" w:hAnsi="Arial" w:cs="Arial"/>
          <w:color w:val="333333"/>
          <w:kern w:val="0"/>
          <w:sz w:val="21"/>
          <w:szCs w:val="21"/>
        </w:rPr>
        <w:lastRenderedPageBreak/>
        <w:t>代价会小一些，需要进一步研究。</w:t>
      </w:r>
      <w:r>
        <w:rPr>
          <w:rFonts w:ascii="Arial" w:eastAsia="宋体" w:hAnsi="Arial" w:cs="Arial"/>
          <w:color w:val="333333"/>
          <w:kern w:val="0"/>
          <w:sz w:val="21"/>
          <w:szCs w:val="21"/>
        </w:rPr>
        <w:br/>
      </w:r>
      <w:r>
        <w:rPr>
          <w:rFonts w:ascii="Arial" w:eastAsia="宋体" w:hAnsi="Arial" w:cs="Arial"/>
          <w:color w:val="333333"/>
          <w:kern w:val="0"/>
          <w:sz w:val="21"/>
          <w:szCs w:val="21"/>
        </w:rPr>
        <w:br/>
      </w:r>
      <w:r>
        <w:rPr>
          <w:rFonts w:ascii="Arial" w:eastAsia="宋体" w:hAnsi="Arial" w:cs="Arial"/>
          <w:b/>
          <w:bCs/>
          <w:color w:val="333333"/>
          <w:kern w:val="0"/>
          <w:sz w:val="21"/>
          <w:szCs w:val="21"/>
        </w:rPr>
        <w:t>视频媒体文件</w:t>
      </w:r>
      <w:r>
        <w:rPr>
          <w:rFonts w:ascii="Arial" w:eastAsia="宋体" w:hAnsi="Arial" w:cs="Arial"/>
          <w:b/>
          <w:bCs/>
          <w:color w:val="333333"/>
          <w:kern w:val="0"/>
          <w:sz w:val="21"/>
          <w:szCs w:val="21"/>
        </w:rPr>
        <w:t>--media_file</w:t>
      </w:r>
      <w:r>
        <w:rPr>
          <w:rFonts w:ascii="Arial" w:eastAsia="宋体" w:hAnsi="Arial" w:cs="Arial"/>
          <w:color w:val="333333"/>
          <w:kern w:val="0"/>
          <w:sz w:val="21"/>
          <w:szCs w:val="21"/>
        </w:rPr>
        <w:t xml:space="preserve"> </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源代码在</w:t>
      </w:r>
      <w:r>
        <w:rPr>
          <w:rFonts w:ascii="Arial" w:eastAsia="宋体" w:hAnsi="Arial" w:cs="Arial"/>
          <w:color w:val="333333"/>
          <w:kern w:val="0"/>
          <w:sz w:val="21"/>
          <w:szCs w:val="21"/>
        </w:rPr>
        <w:t>webrtc/modules/media_file</w:t>
      </w:r>
      <w:r>
        <w:rPr>
          <w:rFonts w:ascii="Arial" w:eastAsia="宋体" w:hAnsi="Arial" w:cs="Arial"/>
          <w:color w:val="333333"/>
          <w:kern w:val="0"/>
          <w:sz w:val="21"/>
          <w:szCs w:val="21"/>
        </w:rPr>
        <w:t>目录下。</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该功能是可以用本地文件作为视频源，有点类似虚拟摄像头的功能；支持的格式有</w:t>
      </w:r>
      <w:r>
        <w:rPr>
          <w:rFonts w:ascii="Arial" w:eastAsia="宋体" w:hAnsi="Arial" w:cs="Arial"/>
          <w:color w:val="333333"/>
          <w:kern w:val="0"/>
          <w:sz w:val="21"/>
          <w:szCs w:val="21"/>
        </w:rPr>
        <w:t>Avi</w:t>
      </w:r>
      <w:r>
        <w:rPr>
          <w:rFonts w:ascii="Arial" w:eastAsia="宋体" w:hAnsi="Arial" w:cs="Arial"/>
          <w:color w:val="333333"/>
          <w:kern w:val="0"/>
          <w:sz w:val="21"/>
          <w:szCs w:val="21"/>
        </w:rPr>
        <w:t>。</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另外，</w:t>
      </w:r>
      <w:r>
        <w:rPr>
          <w:rFonts w:ascii="Arial" w:eastAsia="宋体" w:hAnsi="Arial" w:cs="Arial"/>
          <w:color w:val="333333"/>
          <w:kern w:val="0"/>
          <w:sz w:val="21"/>
          <w:szCs w:val="21"/>
        </w:rPr>
        <w:t>WebRTC</w:t>
      </w:r>
      <w:r>
        <w:rPr>
          <w:rFonts w:ascii="Arial" w:eastAsia="宋体" w:hAnsi="Arial" w:cs="Arial"/>
          <w:color w:val="333333"/>
          <w:kern w:val="0"/>
          <w:sz w:val="21"/>
          <w:szCs w:val="21"/>
        </w:rPr>
        <w:t>还可以录制音视频到本地文件，比较实用的功能。</w:t>
      </w:r>
      <w:r>
        <w:rPr>
          <w:rFonts w:ascii="Arial" w:eastAsia="宋体" w:hAnsi="Arial" w:cs="Arial"/>
          <w:color w:val="333333"/>
          <w:kern w:val="0"/>
          <w:sz w:val="21"/>
          <w:szCs w:val="21"/>
        </w:rPr>
        <w:br/>
      </w:r>
      <w:r>
        <w:rPr>
          <w:rFonts w:ascii="Arial" w:eastAsia="宋体" w:hAnsi="Arial" w:cs="Arial"/>
          <w:color w:val="333333"/>
          <w:kern w:val="0"/>
          <w:sz w:val="21"/>
          <w:szCs w:val="21"/>
        </w:rPr>
        <w:br/>
      </w:r>
      <w:r>
        <w:rPr>
          <w:rFonts w:ascii="Arial" w:eastAsia="宋体" w:hAnsi="Arial" w:cs="Arial"/>
          <w:b/>
          <w:bCs/>
          <w:color w:val="333333"/>
          <w:kern w:val="0"/>
          <w:sz w:val="21"/>
          <w:szCs w:val="21"/>
        </w:rPr>
        <w:t>视频图像处理</w:t>
      </w:r>
      <w:r>
        <w:rPr>
          <w:rFonts w:ascii="Arial" w:eastAsia="宋体" w:hAnsi="Arial" w:cs="Arial"/>
          <w:b/>
          <w:bCs/>
          <w:color w:val="333333"/>
          <w:kern w:val="0"/>
          <w:sz w:val="21"/>
          <w:szCs w:val="21"/>
        </w:rPr>
        <w:t>--video_processing</w:t>
      </w:r>
      <w:r>
        <w:rPr>
          <w:rFonts w:ascii="Arial" w:eastAsia="宋体" w:hAnsi="Arial" w:cs="Arial"/>
          <w:color w:val="333333"/>
          <w:kern w:val="0"/>
          <w:sz w:val="21"/>
          <w:szCs w:val="21"/>
        </w:rPr>
        <w:t xml:space="preserve"> </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源代码在</w:t>
      </w:r>
      <w:r>
        <w:rPr>
          <w:rFonts w:ascii="Arial" w:eastAsia="宋体" w:hAnsi="Arial" w:cs="Arial"/>
          <w:color w:val="333333"/>
          <w:kern w:val="0"/>
          <w:sz w:val="21"/>
          <w:szCs w:val="21"/>
        </w:rPr>
        <w:t>webrtc/modules/video</w:t>
      </w:r>
      <w:r>
        <w:rPr>
          <w:rFonts w:ascii="Arial" w:eastAsia="宋体" w:hAnsi="Arial" w:cs="Arial"/>
          <w:color w:val="333333"/>
          <w:kern w:val="0"/>
          <w:sz w:val="21"/>
          <w:szCs w:val="21"/>
        </w:rPr>
        <w:t>_processing</w:t>
      </w:r>
      <w:r>
        <w:rPr>
          <w:rFonts w:ascii="Arial" w:eastAsia="宋体" w:hAnsi="Arial" w:cs="Arial"/>
          <w:color w:val="333333"/>
          <w:kern w:val="0"/>
          <w:sz w:val="21"/>
          <w:szCs w:val="21"/>
        </w:rPr>
        <w:t>目录下。</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视频图像处理针对每一帧的图像进行处理，包括明暗度检测、颜色增强、降噪处理等功能，用来提升视频质量。</w:t>
      </w:r>
      <w:r>
        <w:rPr>
          <w:rFonts w:ascii="Arial" w:eastAsia="宋体" w:hAnsi="Arial" w:cs="Arial"/>
          <w:color w:val="333333"/>
          <w:kern w:val="0"/>
          <w:sz w:val="21"/>
          <w:szCs w:val="21"/>
        </w:rPr>
        <w:br/>
      </w:r>
      <w:r>
        <w:rPr>
          <w:rFonts w:ascii="Arial" w:eastAsia="宋体" w:hAnsi="Arial" w:cs="Arial"/>
          <w:color w:val="333333"/>
          <w:kern w:val="0"/>
          <w:sz w:val="21"/>
          <w:szCs w:val="21"/>
        </w:rPr>
        <w:br/>
      </w:r>
      <w:r>
        <w:rPr>
          <w:rFonts w:ascii="Arial" w:eastAsia="宋体" w:hAnsi="Arial" w:cs="Arial"/>
          <w:b/>
          <w:bCs/>
          <w:color w:val="333333"/>
          <w:kern w:val="0"/>
          <w:sz w:val="21"/>
          <w:szCs w:val="21"/>
        </w:rPr>
        <w:t>视频显示</w:t>
      </w:r>
      <w:r>
        <w:rPr>
          <w:rFonts w:ascii="Arial" w:eastAsia="宋体" w:hAnsi="Arial" w:cs="Arial"/>
          <w:b/>
          <w:bCs/>
          <w:color w:val="333333"/>
          <w:kern w:val="0"/>
          <w:sz w:val="21"/>
          <w:szCs w:val="21"/>
        </w:rPr>
        <w:t>--video_render</w:t>
      </w:r>
      <w:r>
        <w:rPr>
          <w:rFonts w:ascii="Arial" w:eastAsia="宋体" w:hAnsi="Arial" w:cs="Arial"/>
          <w:color w:val="333333"/>
          <w:kern w:val="0"/>
          <w:sz w:val="21"/>
          <w:szCs w:val="21"/>
        </w:rPr>
        <w:t xml:space="preserve"> </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源代码在</w:t>
      </w:r>
      <w:r>
        <w:rPr>
          <w:rFonts w:ascii="Arial" w:eastAsia="宋体" w:hAnsi="Arial" w:cs="Arial"/>
          <w:color w:val="333333"/>
          <w:kern w:val="0"/>
          <w:sz w:val="21"/>
          <w:szCs w:val="21"/>
        </w:rPr>
        <w:t>webrtc/modules/video_render</w:t>
      </w:r>
      <w:r>
        <w:rPr>
          <w:rFonts w:ascii="Arial" w:eastAsia="宋体" w:hAnsi="Arial" w:cs="Arial"/>
          <w:color w:val="333333"/>
          <w:kern w:val="0"/>
          <w:sz w:val="21"/>
          <w:szCs w:val="21"/>
        </w:rPr>
        <w:t>目录下。</w:t>
      </w:r>
      <w:r>
        <w:rPr>
          <w:rFonts w:ascii="Arial" w:eastAsia="宋体" w:hAnsi="Arial" w:cs="Arial"/>
          <w:color w:val="333333"/>
          <w:kern w:val="0"/>
          <w:sz w:val="21"/>
          <w:szCs w:val="21"/>
        </w:rPr>
        <w:br/>
        <w:t xml:space="preserve">    </w:t>
      </w:r>
      <w:r>
        <w:rPr>
          <w:rFonts w:ascii="Arial" w:eastAsia="宋体" w:hAnsi="Arial" w:cs="Arial"/>
          <w:color w:val="333333"/>
          <w:kern w:val="0"/>
          <w:sz w:val="21"/>
          <w:szCs w:val="21"/>
        </w:rPr>
        <w:t>在</w:t>
      </w:r>
      <w:r>
        <w:rPr>
          <w:rFonts w:ascii="Arial" w:eastAsia="宋体" w:hAnsi="Arial" w:cs="Arial"/>
          <w:color w:val="333333"/>
          <w:kern w:val="0"/>
          <w:sz w:val="21"/>
          <w:szCs w:val="21"/>
        </w:rPr>
        <w:t>windows</w:t>
      </w:r>
      <w:r>
        <w:rPr>
          <w:rFonts w:ascii="Arial" w:eastAsia="宋体" w:hAnsi="Arial" w:cs="Arial"/>
          <w:color w:val="333333"/>
          <w:kern w:val="0"/>
          <w:sz w:val="21"/>
          <w:szCs w:val="21"/>
        </w:rPr>
        <w:t>平台，</w:t>
      </w:r>
      <w:r>
        <w:rPr>
          <w:rFonts w:ascii="Arial" w:eastAsia="宋体" w:hAnsi="Arial" w:cs="Arial"/>
          <w:color w:val="333333"/>
          <w:kern w:val="0"/>
          <w:sz w:val="21"/>
          <w:szCs w:val="21"/>
        </w:rPr>
        <w:t>WebRTC</w:t>
      </w:r>
      <w:r>
        <w:rPr>
          <w:rFonts w:ascii="Arial" w:eastAsia="宋体" w:hAnsi="Arial" w:cs="Arial"/>
          <w:color w:val="333333"/>
          <w:kern w:val="0"/>
          <w:sz w:val="21"/>
          <w:szCs w:val="21"/>
        </w:rPr>
        <w:t>采用</w:t>
      </w:r>
      <w:r>
        <w:rPr>
          <w:rFonts w:ascii="Arial" w:eastAsia="宋体" w:hAnsi="Arial" w:cs="Arial"/>
          <w:color w:val="333333"/>
          <w:kern w:val="0"/>
          <w:sz w:val="21"/>
          <w:szCs w:val="21"/>
        </w:rPr>
        <w:t>direct3d9</w:t>
      </w:r>
      <w:r>
        <w:rPr>
          <w:rFonts w:ascii="Arial" w:eastAsia="宋体" w:hAnsi="Arial" w:cs="Arial"/>
          <w:color w:val="333333"/>
          <w:kern w:val="0"/>
          <w:sz w:val="21"/>
          <w:szCs w:val="21"/>
        </w:rPr>
        <w:t>和</w:t>
      </w:r>
      <w:r>
        <w:rPr>
          <w:rFonts w:ascii="Arial" w:eastAsia="宋体" w:hAnsi="Arial" w:cs="Arial"/>
          <w:color w:val="333333"/>
          <w:kern w:val="0"/>
          <w:sz w:val="21"/>
          <w:szCs w:val="21"/>
        </w:rPr>
        <w:t>directdraw</w:t>
      </w:r>
      <w:r>
        <w:rPr>
          <w:rFonts w:ascii="Arial" w:eastAsia="宋体" w:hAnsi="Arial" w:cs="Arial"/>
          <w:color w:val="333333"/>
          <w:kern w:val="0"/>
          <w:sz w:val="21"/>
          <w:szCs w:val="21"/>
        </w:rPr>
        <w:t>的方式来显示视频，只能这样，必须这样。</w:t>
      </w:r>
    </w:p>
    <w:p w:rsidR="007B2445" w:rsidRDefault="007B2445">
      <w:pPr>
        <w:rPr>
          <w:rFonts w:ascii="宋体" w:eastAsia="宋体" w:hAnsi="宋体"/>
          <w:sz w:val="21"/>
          <w:szCs w:val="21"/>
        </w:rPr>
      </w:pPr>
    </w:p>
    <w:p w:rsidR="007B2445" w:rsidRDefault="008744AA">
      <w:pPr>
        <w:rPr>
          <w:rFonts w:ascii="宋体" w:eastAsia="宋体" w:hAnsi="宋体" w:cs="宋体"/>
          <w:color w:val="333333"/>
          <w:sz w:val="21"/>
          <w:szCs w:val="21"/>
        </w:rPr>
      </w:pPr>
      <w:r>
        <w:rPr>
          <w:rStyle w:val="a4"/>
          <w:rFonts w:ascii="宋体" w:eastAsia="宋体" w:hAnsi="宋体" w:cs="宋体" w:hint="eastAsia"/>
          <w:color w:val="333333"/>
          <w:sz w:val="21"/>
          <w:szCs w:val="21"/>
        </w:rPr>
        <w:t>网络传输与流控</w:t>
      </w:r>
      <w:r>
        <w:rPr>
          <w:rFonts w:ascii="Arial" w:hAnsi="Arial" w:cs="Arial"/>
          <w:color w:val="333333"/>
          <w:sz w:val="21"/>
          <w:szCs w:val="21"/>
        </w:rPr>
        <w:t xml:space="preserve"> </w:t>
      </w:r>
      <w:r>
        <w:rPr>
          <w:rFonts w:ascii="Arial" w:hAnsi="Arial" w:cs="Arial"/>
          <w:color w:val="333333"/>
          <w:sz w:val="21"/>
          <w:szCs w:val="21"/>
        </w:rPr>
        <w:br/>
        <w:t xml:space="preserve">    </w:t>
      </w:r>
      <w:r>
        <w:rPr>
          <w:rFonts w:ascii="宋体" w:eastAsia="宋体" w:hAnsi="宋体" w:cs="宋体" w:hint="eastAsia"/>
          <w:color w:val="333333"/>
          <w:sz w:val="21"/>
          <w:szCs w:val="21"/>
        </w:rPr>
        <w:t>对于网络视频来讲，数据的传输与控制是核心价值。</w:t>
      </w:r>
      <w:r>
        <w:rPr>
          <w:rFonts w:ascii="Arial" w:hAnsi="Arial" w:cs="Arial"/>
          <w:color w:val="333333"/>
          <w:sz w:val="21"/>
          <w:szCs w:val="21"/>
        </w:rPr>
        <w:t>WebRTC</w:t>
      </w:r>
      <w:r>
        <w:rPr>
          <w:rFonts w:ascii="宋体" w:eastAsia="宋体" w:hAnsi="宋体" w:cs="宋体" w:hint="eastAsia"/>
          <w:color w:val="333333"/>
          <w:sz w:val="21"/>
          <w:szCs w:val="21"/>
        </w:rPr>
        <w:t>采用的是成熟的</w:t>
      </w:r>
      <w:r>
        <w:rPr>
          <w:rFonts w:ascii="Arial" w:hAnsi="Arial" w:cs="Arial"/>
          <w:color w:val="333333"/>
          <w:sz w:val="21"/>
          <w:szCs w:val="21"/>
        </w:rPr>
        <w:t>RTP/RTCP</w:t>
      </w:r>
      <w:r>
        <w:rPr>
          <w:rFonts w:ascii="宋体" w:eastAsia="宋体" w:hAnsi="宋体" w:cs="宋体" w:hint="eastAsia"/>
          <w:color w:val="333333"/>
          <w:sz w:val="21"/>
          <w:szCs w:val="21"/>
        </w:rPr>
        <w:t>技术。</w:t>
      </w:r>
    </w:p>
    <w:p w:rsidR="00241B32" w:rsidRDefault="00241B32">
      <w:pPr>
        <w:rPr>
          <w:rFonts w:ascii="宋体" w:eastAsia="宋体" w:hAnsi="宋体" w:hint="eastAsia"/>
          <w:sz w:val="21"/>
          <w:szCs w:val="21"/>
        </w:rPr>
      </w:pPr>
    </w:p>
    <w:p w:rsidR="007B2445" w:rsidRDefault="008744AA">
      <w:pPr>
        <w:rPr>
          <w:rFonts w:ascii="宋体" w:eastAsia="宋体" w:hAnsi="宋体"/>
          <w:sz w:val="21"/>
          <w:szCs w:val="21"/>
        </w:rPr>
      </w:pPr>
      <w:r>
        <w:rPr>
          <w:rFonts w:cs="Arial"/>
          <w:color w:val="333333"/>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481.8pt;height:501.6pt">
            <v:imagedata r:id="rId14" o:title=""/>
          </v:shape>
        </w:pict>
      </w:r>
    </w:p>
    <w:p w:rsidR="007B2445" w:rsidRDefault="007B2445">
      <w:pPr>
        <w:rPr>
          <w:rFonts w:ascii="宋体" w:eastAsia="宋体" w:hAnsi="宋体"/>
          <w:sz w:val="21"/>
          <w:szCs w:val="21"/>
        </w:rPr>
      </w:pPr>
    </w:p>
    <w:p w:rsidR="007B2445" w:rsidRDefault="007B2445">
      <w:pPr>
        <w:rPr>
          <w:rFonts w:ascii="宋体" w:eastAsia="宋体" w:hAnsi="宋体"/>
          <w:sz w:val="21"/>
          <w:szCs w:val="21"/>
        </w:rPr>
      </w:pPr>
    </w:p>
    <w:bookmarkStart w:id="9" w:name="_Toc22534"/>
    <w:p w:rsidR="007B2445" w:rsidRDefault="008744AA">
      <w:pPr>
        <w:pStyle w:val="2"/>
      </w:pPr>
      <w:r>
        <w:fldChar w:fldCharType="begin"/>
      </w:r>
      <w:r>
        <w:instrText xml:space="preserve">HYPERLINK "http://blog.csdn.net/chenyufei1013/article/details/8156116" </w:instrText>
      </w:r>
      <w:r>
        <w:fldChar w:fldCharType="separate"/>
      </w:r>
      <w:r>
        <w:rPr>
          <w:rFonts w:hint="eastAsia"/>
        </w:rPr>
        <w:t>webrtc</w:t>
      </w:r>
      <w:r>
        <w:rPr>
          <w:rFonts w:hint="eastAsia"/>
        </w:rPr>
        <w:t>代码相关基础知识</w:t>
      </w:r>
      <w:r>
        <w:fldChar w:fldCharType="end"/>
      </w:r>
      <w:bookmarkEnd w:id="9"/>
    </w:p>
    <w:p w:rsidR="007B2445" w:rsidRDefault="008744AA">
      <w:pPr>
        <w:rPr>
          <w:sz w:val="21"/>
          <w:szCs w:val="21"/>
        </w:rPr>
      </w:pPr>
      <w:hyperlink r:id="rId15" w:history="1">
        <w:r>
          <w:rPr>
            <w:rStyle w:val="a5"/>
            <w:sz w:val="21"/>
            <w:szCs w:val="21"/>
          </w:rPr>
          <w:t>http://blog.csdn.net/chenyufei1013/article/category/1248211</w:t>
        </w:r>
      </w:hyperlink>
    </w:p>
    <w:p w:rsidR="007B2445" w:rsidRDefault="007B2445">
      <w:pPr>
        <w:rPr>
          <w:rFonts w:eastAsia="宋体"/>
          <w:sz w:val="21"/>
          <w:szCs w:val="21"/>
        </w:rPr>
      </w:pPr>
    </w:p>
    <w:p w:rsidR="007B2445" w:rsidRPr="00241B32" w:rsidRDefault="008744AA" w:rsidP="00241B32">
      <w:pPr>
        <w:pStyle w:val="2"/>
      </w:pPr>
      <w:bookmarkStart w:id="10" w:name="_Toc381081898"/>
      <w:bookmarkStart w:id="11" w:name="_Toc5646"/>
      <w:r>
        <w:t>STUN</w:t>
      </w:r>
      <w:r>
        <w:t>和</w:t>
      </w:r>
      <w:r>
        <w:t>TURN</w:t>
      </w:r>
      <w:r>
        <w:t>技术浅析</w:t>
      </w:r>
      <w:bookmarkEnd w:id="10"/>
      <w:bookmarkEnd w:id="11"/>
    </w:p>
    <w:p w:rsidR="007B2445" w:rsidRDefault="007B2445">
      <w:pPr>
        <w:widowControl/>
        <w:rPr>
          <w:rFonts w:ascii="Calibri" w:eastAsia="宋体" w:hAnsi="Calibri"/>
          <w:color w:val="auto"/>
          <w:sz w:val="21"/>
          <w:szCs w:val="21"/>
        </w:rPr>
      </w:pPr>
    </w:p>
    <w:p w:rsidR="007B2445" w:rsidRDefault="008744AA">
      <w:pPr>
        <w:pStyle w:val="2"/>
      </w:pPr>
      <w:bookmarkStart w:id="12" w:name="_Toc381081899"/>
      <w:bookmarkStart w:id="13" w:name="_Toc14573"/>
      <w:r>
        <w:t>基于</w:t>
      </w:r>
      <w:r>
        <w:t>ICE</w:t>
      </w:r>
      <w:r>
        <w:t>的</w:t>
      </w:r>
      <w:r>
        <w:t>VoIP</w:t>
      </w:r>
      <w:r>
        <w:t>穿越</w:t>
      </w:r>
      <w:r>
        <w:t>NAT</w:t>
      </w:r>
      <w:r>
        <w:t>改进方案</w:t>
      </w:r>
      <w:bookmarkEnd w:id="12"/>
      <w:bookmarkEnd w:id="13"/>
      <w: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1 </w:t>
      </w:r>
      <w:r>
        <w:rPr>
          <w:rFonts w:ascii="宋体" w:eastAsia="宋体" w:hAnsi="宋体" w:cs="宋体"/>
          <w:color w:val="auto"/>
          <w:kern w:val="0"/>
          <w:sz w:val="21"/>
          <w:szCs w:val="21"/>
        </w:rPr>
        <w:t>引言</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lastRenderedPageBreak/>
        <w:t xml:space="preserve">    </w:t>
      </w:r>
      <w:r>
        <w:rPr>
          <w:rFonts w:ascii="宋体" w:eastAsia="宋体" w:hAnsi="宋体" w:cs="宋体"/>
          <w:color w:val="auto"/>
          <w:kern w:val="0"/>
          <w:sz w:val="21"/>
          <w:szCs w:val="21"/>
        </w:rPr>
        <w:t>近年来，随着数据网络通信逐渐融入传统的话音业务领域，</w:t>
      </w:r>
      <w:r>
        <w:rPr>
          <w:rFonts w:ascii="宋体" w:eastAsia="宋体" w:hAnsi="宋体" w:cs="宋体"/>
          <w:color w:val="auto"/>
          <w:kern w:val="0"/>
          <w:sz w:val="21"/>
          <w:szCs w:val="21"/>
        </w:rPr>
        <w:t>VoIP</w:t>
      </w:r>
      <w:r>
        <w:rPr>
          <w:rFonts w:ascii="宋体" w:eastAsia="宋体" w:hAnsi="宋体" w:cs="宋体"/>
          <w:color w:val="auto"/>
          <w:kern w:val="0"/>
          <w:sz w:val="21"/>
          <w:szCs w:val="21"/>
        </w:rPr>
        <w:t>技术越来越成为当前商业考虑的对象，并正在向一种正式的商业电话模式演进，而会话初始协议</w:t>
      </w:r>
      <w:r>
        <w:rPr>
          <w:rFonts w:ascii="宋体" w:eastAsia="宋体" w:hAnsi="宋体" w:cs="宋体"/>
          <w:color w:val="auto"/>
          <w:kern w:val="0"/>
          <w:sz w:val="21"/>
          <w:szCs w:val="21"/>
        </w:rPr>
        <w:t xml:space="preserve"> (SIP</w:t>
      </w:r>
      <w:r>
        <w:rPr>
          <w:rFonts w:ascii="宋体" w:eastAsia="宋体" w:hAnsi="宋体" w:cs="宋体"/>
          <w:color w:val="auto"/>
          <w:kern w:val="0"/>
          <w:sz w:val="21"/>
          <w:szCs w:val="21"/>
        </w:rPr>
        <w:t>，</w:t>
      </w:r>
      <w:r>
        <w:rPr>
          <w:rFonts w:ascii="宋体" w:eastAsia="宋体" w:hAnsi="宋体" w:cs="宋体"/>
          <w:color w:val="auto"/>
          <w:kern w:val="0"/>
          <w:sz w:val="21"/>
          <w:szCs w:val="21"/>
        </w:rPr>
        <w:t>Session Initiation Protoc01)</w:t>
      </w:r>
      <w:r>
        <w:rPr>
          <w:rFonts w:ascii="宋体" w:eastAsia="宋体" w:hAnsi="宋体" w:cs="宋体"/>
          <w:color w:val="auto"/>
          <w:kern w:val="0"/>
          <w:sz w:val="21"/>
          <w:szCs w:val="21"/>
        </w:rPr>
        <w:t>就是用来确保这种演进能够实现而需要的</w:t>
      </w:r>
      <w:r>
        <w:rPr>
          <w:rFonts w:ascii="宋体" w:eastAsia="宋体" w:hAnsi="宋体" w:cs="宋体"/>
          <w:color w:val="auto"/>
          <w:kern w:val="0"/>
          <w:sz w:val="21"/>
          <w:szCs w:val="21"/>
        </w:rPr>
        <w:t>NGN(</w:t>
      </w:r>
      <w:r>
        <w:rPr>
          <w:rFonts w:ascii="宋体" w:eastAsia="宋体" w:hAnsi="宋体" w:cs="宋体"/>
          <w:color w:val="auto"/>
          <w:kern w:val="0"/>
          <w:sz w:val="21"/>
          <w:szCs w:val="21"/>
        </w:rPr>
        <w:t>下一代网络</w:t>
      </w:r>
      <w:r>
        <w:rPr>
          <w:rFonts w:ascii="宋体" w:eastAsia="宋体" w:hAnsi="宋体" w:cs="宋体"/>
          <w:color w:val="auto"/>
          <w:kern w:val="0"/>
          <w:sz w:val="21"/>
          <w:szCs w:val="21"/>
        </w:rPr>
        <w:t>)</w:t>
      </w:r>
      <w:r>
        <w:rPr>
          <w:rFonts w:ascii="宋体" w:eastAsia="宋体" w:hAnsi="宋体" w:cs="宋体"/>
          <w:color w:val="auto"/>
          <w:kern w:val="0"/>
          <w:sz w:val="21"/>
          <w:szCs w:val="21"/>
        </w:rPr>
        <w:t>系列协议中重要的一员。</w:t>
      </w:r>
      <w:r>
        <w:rPr>
          <w:rFonts w:ascii="宋体" w:eastAsia="宋体" w:hAnsi="宋体" w:cs="宋体"/>
          <w:color w:val="auto"/>
          <w:kern w:val="0"/>
          <w:sz w:val="21"/>
          <w:szCs w:val="21"/>
        </w:rPr>
        <w:t>SIP</w:t>
      </w:r>
      <w:r>
        <w:rPr>
          <w:rFonts w:ascii="宋体" w:eastAsia="宋体" w:hAnsi="宋体" w:cs="宋体"/>
          <w:color w:val="auto"/>
          <w:kern w:val="0"/>
          <w:sz w:val="21"/>
          <w:szCs w:val="21"/>
        </w:rPr>
        <w:t>是一个用于建立，更改和终止多媒体会话的应用层控制</w:t>
      </w:r>
      <w:r>
        <w:rPr>
          <w:rFonts w:ascii="宋体" w:eastAsia="宋体" w:hAnsi="宋体" w:cs="宋体" w:hint="eastAsia"/>
          <w:color w:val="auto"/>
          <w:kern w:val="0"/>
          <w:sz w:val="21"/>
          <w:szCs w:val="21"/>
        </w:rPr>
        <w:t>协</w:t>
      </w:r>
      <w:r>
        <w:rPr>
          <w:rFonts w:ascii="宋体" w:eastAsia="宋体" w:hAnsi="宋体" w:cs="宋体"/>
          <w:color w:val="auto"/>
          <w:kern w:val="0"/>
          <w:sz w:val="21"/>
          <w:szCs w:val="21"/>
        </w:rPr>
        <w:t>议。</w:t>
      </w:r>
      <w:r>
        <w:rPr>
          <w:rFonts w:ascii="宋体" w:eastAsia="宋体" w:hAnsi="宋体" w:cs="宋体"/>
          <w:color w:val="auto"/>
          <w:kern w:val="0"/>
          <w:sz w:val="21"/>
          <w:szCs w:val="21"/>
        </w:rPr>
        <w:t>SIP</w:t>
      </w:r>
      <w:r>
        <w:rPr>
          <w:rFonts w:ascii="宋体" w:eastAsia="宋体" w:hAnsi="宋体" w:cs="宋体"/>
          <w:color w:val="auto"/>
          <w:kern w:val="0"/>
          <w:sz w:val="21"/>
          <w:szCs w:val="21"/>
        </w:rPr>
        <w:t>因其简</w:t>
      </w:r>
      <w:r>
        <w:rPr>
          <w:rFonts w:ascii="宋体" w:eastAsia="宋体" w:hAnsi="宋体" w:cs="宋体" w:hint="eastAsia"/>
          <w:color w:val="auto"/>
          <w:kern w:val="0"/>
          <w:sz w:val="21"/>
          <w:szCs w:val="21"/>
        </w:rPr>
        <w:t>单</w:t>
      </w:r>
      <w:r>
        <w:rPr>
          <w:rFonts w:ascii="宋体" w:eastAsia="宋体" w:hAnsi="宋体" w:cs="宋体"/>
          <w:color w:val="auto"/>
          <w:kern w:val="0"/>
          <w:sz w:val="21"/>
          <w:szCs w:val="21"/>
        </w:rPr>
        <w:t>、灵活、可扩展性强的特点，已经成为实现</w:t>
      </w:r>
      <w:r>
        <w:rPr>
          <w:rFonts w:ascii="宋体" w:eastAsia="宋体" w:hAnsi="宋体" w:cs="宋体"/>
          <w:color w:val="auto"/>
          <w:kern w:val="0"/>
          <w:sz w:val="21"/>
          <w:szCs w:val="21"/>
        </w:rPr>
        <w:t>VolP</w:t>
      </w:r>
      <w:r>
        <w:rPr>
          <w:rFonts w:ascii="宋体" w:eastAsia="宋体" w:hAnsi="宋体" w:cs="宋体"/>
          <w:color w:val="auto"/>
          <w:kern w:val="0"/>
          <w:sz w:val="21"/>
          <w:szCs w:val="21"/>
        </w:rPr>
        <w:t>系统的热点技术。</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随着计算机网</w:t>
      </w:r>
      <w:r>
        <w:rPr>
          <w:rFonts w:ascii="宋体" w:eastAsia="宋体" w:hAnsi="宋体" w:cs="宋体"/>
          <w:color w:val="auto"/>
          <w:kern w:val="0"/>
          <w:sz w:val="21"/>
          <w:szCs w:val="21"/>
        </w:rPr>
        <w:t>络技术的不断发展，互联网规模飞速膨胀，大量企业和驻地网采用了私有网络通过</w:t>
      </w:r>
      <w:r>
        <w:rPr>
          <w:rFonts w:ascii="宋体" w:eastAsia="宋体" w:hAnsi="宋体" w:cs="宋体"/>
          <w:color w:val="auto"/>
          <w:kern w:val="0"/>
          <w:sz w:val="21"/>
          <w:szCs w:val="21"/>
        </w:rPr>
        <w:t>NAT/</w:t>
      </w:r>
      <w:r>
        <w:rPr>
          <w:rFonts w:ascii="宋体" w:eastAsia="宋体" w:hAnsi="宋体" w:cs="宋体"/>
          <w:color w:val="auto"/>
          <w:kern w:val="0"/>
          <w:sz w:val="21"/>
          <w:szCs w:val="21"/>
        </w:rPr>
        <w:t>防火墙出口来接入公共网络。而由于</w:t>
      </w:r>
      <w:r>
        <w:rPr>
          <w:rFonts w:ascii="宋体" w:eastAsia="宋体" w:hAnsi="宋体" w:cs="宋体"/>
          <w:color w:val="auto"/>
          <w:kern w:val="0"/>
          <w:sz w:val="21"/>
          <w:szCs w:val="21"/>
        </w:rPr>
        <w:t>SIP</w:t>
      </w:r>
      <w:r>
        <w:rPr>
          <w:rFonts w:ascii="宋体" w:eastAsia="宋体" w:hAnsi="宋体" w:cs="宋体"/>
          <w:color w:val="auto"/>
          <w:kern w:val="0"/>
          <w:sz w:val="21"/>
          <w:szCs w:val="21"/>
        </w:rPr>
        <w:t>包头中含有很多</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对于路由、接续</w:t>
      </w:r>
      <w:r>
        <w:rPr>
          <w:rFonts w:ascii="宋体" w:eastAsia="宋体" w:hAnsi="宋体" w:cs="宋体"/>
          <w:color w:val="auto"/>
          <w:kern w:val="0"/>
          <w:sz w:val="21"/>
          <w:szCs w:val="21"/>
        </w:rPr>
        <w:t>SIP</w:t>
      </w:r>
      <w:r>
        <w:rPr>
          <w:rFonts w:ascii="宋体" w:eastAsia="宋体" w:hAnsi="宋体" w:cs="宋体"/>
          <w:color w:val="auto"/>
          <w:kern w:val="0"/>
          <w:sz w:val="21"/>
          <w:szCs w:val="21"/>
        </w:rPr>
        <w:t>信令和建立呼叫连接必不可少的地址信息，这样引发了业界对于</w:t>
      </w:r>
      <w:r>
        <w:rPr>
          <w:rFonts w:ascii="宋体" w:eastAsia="宋体" w:hAnsi="宋体" w:cs="宋体"/>
          <w:color w:val="auto"/>
          <w:kern w:val="0"/>
          <w:sz w:val="21"/>
          <w:szCs w:val="21"/>
        </w:rPr>
        <w:t>SIP2</w:t>
      </w:r>
      <w:r>
        <w:rPr>
          <w:rFonts w:ascii="宋体" w:eastAsia="宋体" w:hAnsi="宋体" w:cs="宋体"/>
          <w:color w:val="auto"/>
          <w:kern w:val="0"/>
          <w:sz w:val="21"/>
          <w:szCs w:val="21"/>
        </w:rPr>
        <w:t>穿越</w:t>
      </w:r>
      <w:r>
        <w:rPr>
          <w:rFonts w:ascii="宋体" w:eastAsia="宋体" w:hAnsi="宋体" w:cs="宋体"/>
          <w:color w:val="auto"/>
          <w:kern w:val="0"/>
          <w:sz w:val="21"/>
          <w:szCs w:val="21"/>
        </w:rPr>
        <w:t>NAT/</w:t>
      </w:r>
      <w:r>
        <w:rPr>
          <w:rFonts w:ascii="宋体" w:eastAsia="宋体" w:hAnsi="宋体" w:cs="宋体"/>
          <w:color w:val="auto"/>
          <w:kern w:val="0"/>
          <w:sz w:val="21"/>
          <w:szCs w:val="21"/>
        </w:rPr>
        <w:t>防火墙问题的研究。</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目前，</w:t>
      </w:r>
      <w:r>
        <w:rPr>
          <w:rFonts w:ascii="宋体" w:eastAsia="宋体" w:hAnsi="宋体" w:cs="宋体"/>
          <w:color w:val="auto"/>
          <w:kern w:val="0"/>
          <w:sz w:val="21"/>
          <w:szCs w:val="21"/>
        </w:rPr>
        <w:t>IETF</w:t>
      </w:r>
      <w:r>
        <w:rPr>
          <w:rFonts w:ascii="宋体" w:eastAsia="宋体" w:hAnsi="宋体" w:cs="宋体"/>
          <w:color w:val="auto"/>
          <w:kern w:val="0"/>
          <w:sz w:val="21"/>
          <w:szCs w:val="21"/>
        </w:rPr>
        <w:t>已经对该问题提出了多种解决方案。例如：</w:t>
      </w:r>
      <w:r>
        <w:rPr>
          <w:rFonts w:ascii="宋体" w:eastAsia="宋体" w:hAnsi="宋体" w:cs="宋体"/>
          <w:color w:val="auto"/>
          <w:kern w:val="0"/>
          <w:sz w:val="21"/>
          <w:szCs w:val="21"/>
        </w:rPr>
        <w:t>ALCes(Application Layer Gateways)</w:t>
      </w:r>
      <w:r>
        <w:rPr>
          <w:rFonts w:ascii="宋体" w:eastAsia="宋体" w:hAnsi="宋体" w:cs="宋体"/>
          <w:color w:val="auto"/>
          <w:kern w:val="0"/>
          <w:sz w:val="21"/>
          <w:szCs w:val="21"/>
        </w:rPr>
        <w:t>、</w:t>
      </w:r>
      <w:r>
        <w:rPr>
          <w:rFonts w:ascii="宋体" w:eastAsia="宋体" w:hAnsi="宋体" w:cs="宋体"/>
          <w:color w:val="auto"/>
          <w:kern w:val="0"/>
          <w:sz w:val="21"/>
          <w:szCs w:val="21"/>
        </w:rPr>
        <w:t>MiddleboxControl Protocol</w:t>
      </w:r>
      <w:r>
        <w:rPr>
          <w:rFonts w:ascii="宋体" w:eastAsia="宋体" w:hAnsi="宋体" w:cs="宋体"/>
          <w:color w:val="auto"/>
          <w:kern w:val="0"/>
          <w:sz w:val="21"/>
          <w:szCs w:val="21"/>
        </w:rPr>
        <w:t>、</w:t>
      </w:r>
      <w:r>
        <w:rPr>
          <w:rFonts w:ascii="宋体" w:eastAsia="宋体" w:hAnsi="宋体" w:cs="宋体"/>
          <w:color w:val="auto"/>
          <w:kern w:val="0"/>
          <w:sz w:val="21"/>
          <w:szCs w:val="21"/>
        </w:rPr>
        <w:t>STUN Simple Traversal of UDPthrough NAT)</w:t>
      </w:r>
      <w:r>
        <w:rPr>
          <w:rFonts w:ascii="宋体" w:eastAsia="宋体" w:hAnsi="宋体" w:cs="宋体"/>
          <w:color w:val="auto"/>
          <w:kern w:val="0"/>
          <w:sz w:val="21"/>
          <w:szCs w:val="21"/>
        </w:rPr>
        <w:t>、</w:t>
      </w:r>
      <w:r>
        <w:rPr>
          <w:rFonts w:ascii="宋体" w:eastAsia="宋体" w:hAnsi="宋体" w:cs="宋体"/>
          <w:color w:val="auto"/>
          <w:kern w:val="0"/>
          <w:sz w:val="21"/>
          <w:szCs w:val="21"/>
        </w:rPr>
        <w:t>TURN(Traversal Using Relay NAT)</w:t>
      </w:r>
      <w:r>
        <w:rPr>
          <w:rFonts w:ascii="宋体" w:eastAsia="宋体" w:hAnsi="宋体" w:cs="宋体"/>
          <w:color w:val="auto"/>
          <w:kern w:val="0"/>
          <w:sz w:val="21"/>
          <w:szCs w:val="21"/>
        </w:rPr>
        <w:t>、</w:t>
      </w:r>
      <w:r>
        <w:rPr>
          <w:rFonts w:ascii="宋体" w:eastAsia="宋体" w:hAnsi="宋体" w:cs="宋体"/>
          <w:color w:val="auto"/>
          <w:kern w:val="0"/>
          <w:sz w:val="21"/>
          <w:szCs w:val="21"/>
        </w:rPr>
        <w:t>RSIP(Realm Specific IP)</w:t>
      </w:r>
      <w:r>
        <w:rPr>
          <w:rFonts w:ascii="宋体" w:eastAsia="宋体" w:hAnsi="宋体" w:cs="宋体"/>
          <w:color w:val="auto"/>
          <w:kern w:val="0"/>
          <w:sz w:val="21"/>
          <w:szCs w:val="21"/>
        </w:rPr>
        <w:t>、</w:t>
      </w:r>
      <w:r>
        <w:rPr>
          <w:rFonts w:ascii="宋体" w:eastAsia="宋体" w:hAnsi="宋体" w:cs="宋体"/>
          <w:color w:val="auto"/>
          <w:kern w:val="0"/>
          <w:sz w:val="21"/>
          <w:szCs w:val="21"/>
        </w:rPr>
        <w:t>Symmetric RTP</w:t>
      </w:r>
      <w:r>
        <w:rPr>
          <w:rFonts w:ascii="宋体" w:eastAsia="宋体" w:hAnsi="宋体" w:cs="宋体"/>
          <w:color w:val="auto"/>
          <w:kern w:val="0"/>
          <w:sz w:val="21"/>
          <w:szCs w:val="21"/>
        </w:rPr>
        <w:t>等。然而，当这些技术应用于不同的网络拓扑时都有着显著的利弊，以至于只能根据不同的接入方式来应用不同的方案，所以，未能很好地解决</w:t>
      </w:r>
      <w:r>
        <w:rPr>
          <w:rFonts w:ascii="宋体" w:eastAsia="宋体" w:hAnsi="宋体" w:cs="宋体"/>
          <w:color w:val="auto"/>
          <w:kern w:val="0"/>
          <w:sz w:val="21"/>
          <w:szCs w:val="21"/>
        </w:rPr>
        <w:t>A11- NATⅢ</w:t>
      </w:r>
      <w:r>
        <w:rPr>
          <w:rFonts w:ascii="宋体" w:eastAsia="宋体" w:hAnsi="宋体" w:cs="宋体"/>
          <w:color w:val="auto"/>
          <w:kern w:val="0"/>
          <w:sz w:val="21"/>
          <w:szCs w:val="21"/>
        </w:rPr>
        <w:t>的问题，同时还会给系统引入许多复杂性和脆弱性因素。此外，由于</w:t>
      </w:r>
      <w:r>
        <w:rPr>
          <w:rFonts w:ascii="宋体" w:eastAsia="宋体" w:hAnsi="宋体" w:cs="宋体"/>
          <w:color w:val="auto"/>
          <w:kern w:val="0"/>
          <w:sz w:val="21"/>
          <w:szCs w:val="21"/>
        </w:rPr>
        <w:t>NAT/</w:t>
      </w:r>
      <w:r>
        <w:rPr>
          <w:rFonts w:ascii="宋体" w:eastAsia="宋体" w:hAnsi="宋体" w:cs="宋体"/>
          <w:color w:val="auto"/>
          <w:kern w:val="0"/>
          <w:sz w:val="21"/>
          <w:szCs w:val="21"/>
        </w:rPr>
        <w:t>防火墙已经大量应用，</w:t>
      </w:r>
      <w:r>
        <w:rPr>
          <w:rFonts w:ascii="宋体" w:eastAsia="宋体" w:hAnsi="宋体" w:cs="宋体"/>
          <w:color w:val="auto"/>
          <w:kern w:val="0"/>
          <w:sz w:val="21"/>
          <w:szCs w:val="21"/>
        </w:rPr>
        <w:t>SIP</w:t>
      </w:r>
      <w:r>
        <w:rPr>
          <w:rFonts w:ascii="宋体" w:eastAsia="宋体" w:hAnsi="宋体" w:cs="宋体"/>
          <w:color w:val="auto"/>
          <w:kern w:val="0"/>
          <w:sz w:val="21"/>
          <w:szCs w:val="21"/>
        </w:rPr>
        <w:t>设备也已经比较成熟，对它们进行升级来支持多</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媒体通信穿越</w:t>
      </w:r>
      <w:r>
        <w:rPr>
          <w:rFonts w:ascii="宋体" w:eastAsia="宋体" w:hAnsi="宋体" w:cs="宋体"/>
          <w:color w:val="auto"/>
          <w:kern w:val="0"/>
          <w:sz w:val="21"/>
          <w:szCs w:val="21"/>
        </w:rPr>
        <w:t>NAT/</w:t>
      </w:r>
      <w:r>
        <w:rPr>
          <w:rFonts w:ascii="宋体" w:eastAsia="宋体" w:hAnsi="宋体" w:cs="宋体"/>
          <w:color w:val="auto"/>
          <w:kern w:val="0"/>
          <w:sz w:val="21"/>
          <w:szCs w:val="21"/>
        </w:rPr>
        <w:t>防火墙的代价将相当的大。因此，一种不需要升级任何现有网络设备，能够穿越</w:t>
      </w:r>
      <w:r>
        <w:rPr>
          <w:rFonts w:ascii="宋体" w:eastAsia="宋体" w:hAnsi="宋体" w:cs="宋体"/>
          <w:color w:val="auto"/>
          <w:kern w:val="0"/>
          <w:sz w:val="21"/>
          <w:szCs w:val="21"/>
        </w:rPr>
        <w:t>各种</w:t>
      </w:r>
      <w:r>
        <w:rPr>
          <w:rFonts w:ascii="宋体" w:eastAsia="宋体" w:hAnsi="宋体" w:cs="宋体"/>
          <w:color w:val="auto"/>
          <w:kern w:val="0"/>
          <w:sz w:val="21"/>
          <w:szCs w:val="21"/>
        </w:rPr>
        <w:t>NAT/</w:t>
      </w:r>
      <w:r>
        <w:rPr>
          <w:rFonts w:ascii="宋体" w:eastAsia="宋体" w:hAnsi="宋体" w:cs="宋体"/>
          <w:color w:val="auto"/>
          <w:kern w:val="0"/>
          <w:sz w:val="21"/>
          <w:szCs w:val="21"/>
        </w:rPr>
        <w:t>防火墙并且方便在现有网络中实施的解决方案成</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为迫切的需要。</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本文试图寻找一种能够穿越各种类型的</w:t>
      </w:r>
      <w:r>
        <w:rPr>
          <w:rFonts w:ascii="宋体" w:eastAsia="宋体" w:hAnsi="宋体" w:cs="宋体"/>
          <w:color w:val="auto"/>
          <w:kern w:val="0"/>
          <w:sz w:val="21"/>
          <w:szCs w:val="21"/>
        </w:rPr>
        <w:t>NAT/</w:t>
      </w:r>
      <w:r>
        <w:rPr>
          <w:rFonts w:ascii="宋体" w:eastAsia="宋体" w:hAnsi="宋体" w:cs="宋体"/>
          <w:color w:val="auto"/>
          <w:kern w:val="0"/>
          <w:sz w:val="21"/>
          <w:szCs w:val="21"/>
        </w:rPr>
        <w:t>防火墙，无需对现有</w:t>
      </w:r>
      <w:r>
        <w:rPr>
          <w:rFonts w:ascii="宋体" w:eastAsia="宋体" w:hAnsi="宋体" w:cs="宋体"/>
          <w:color w:val="auto"/>
          <w:kern w:val="0"/>
          <w:sz w:val="21"/>
          <w:szCs w:val="21"/>
        </w:rPr>
        <w:t>NAT/</w:t>
      </w:r>
      <w:r>
        <w:rPr>
          <w:rFonts w:ascii="宋体" w:eastAsia="宋体" w:hAnsi="宋体" w:cs="宋体"/>
          <w:color w:val="auto"/>
          <w:kern w:val="0"/>
          <w:sz w:val="21"/>
          <w:szCs w:val="21"/>
        </w:rPr>
        <w:t>防火墙没备做任何改动的解决方案</w:t>
      </w:r>
      <w:r>
        <w:rPr>
          <w:rFonts w:ascii="宋体" w:eastAsia="宋体" w:hAnsi="宋体" w:cs="宋体"/>
          <w:color w:val="auto"/>
          <w:kern w:val="0"/>
          <w:sz w:val="21"/>
          <w:szCs w:val="21"/>
        </w:rPr>
        <w:t>——ICE</w:t>
      </w:r>
      <w:r>
        <w:rPr>
          <w:rFonts w:ascii="宋体" w:eastAsia="宋体" w:hAnsi="宋体" w:cs="宋体"/>
          <w:color w:val="auto"/>
          <w:kern w:val="0"/>
          <w:sz w:val="21"/>
          <w:szCs w:val="21"/>
        </w:rPr>
        <w:t>解决方案，这种方式比以前的解决方案更加灵活，具有广阔的应用前景。</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 xml:space="preserve">2 </w:t>
      </w:r>
      <w:r>
        <w:rPr>
          <w:rFonts w:ascii="宋体" w:eastAsia="宋体" w:hAnsi="宋体" w:cs="宋体"/>
          <w:b/>
          <w:bCs/>
          <w:color w:val="auto"/>
          <w:kern w:val="0"/>
          <w:sz w:val="21"/>
          <w:szCs w:val="21"/>
        </w:rPr>
        <w:t>现有</w:t>
      </w:r>
      <w:r>
        <w:rPr>
          <w:rFonts w:ascii="宋体" w:eastAsia="宋体" w:hAnsi="宋体" w:cs="宋体"/>
          <w:b/>
          <w:bCs/>
          <w:color w:val="auto"/>
          <w:kern w:val="0"/>
          <w:sz w:val="21"/>
          <w:szCs w:val="21"/>
        </w:rPr>
        <w:t>NAT</w:t>
      </w:r>
      <w:r>
        <w:rPr>
          <w:rFonts w:ascii="宋体" w:eastAsia="宋体" w:hAnsi="宋体" w:cs="宋体"/>
          <w:b/>
          <w:bCs/>
          <w:color w:val="auto"/>
          <w:kern w:val="0"/>
          <w:sz w:val="21"/>
          <w:szCs w:val="21"/>
        </w:rPr>
        <w:t>解决方案的比较分析</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主流的</w:t>
      </w:r>
      <w:r>
        <w:rPr>
          <w:rFonts w:ascii="宋体" w:eastAsia="宋体" w:hAnsi="宋体" w:cs="宋体"/>
          <w:color w:val="auto"/>
          <w:kern w:val="0"/>
          <w:sz w:val="21"/>
          <w:szCs w:val="21"/>
        </w:rPr>
        <w:t>NAT</w:t>
      </w:r>
      <w:r>
        <w:rPr>
          <w:rFonts w:ascii="宋体" w:eastAsia="宋体" w:hAnsi="宋体" w:cs="宋体"/>
          <w:color w:val="auto"/>
          <w:kern w:val="0"/>
          <w:sz w:val="21"/>
          <w:szCs w:val="21"/>
        </w:rPr>
        <w:t>穿越解决方案包括</w:t>
      </w:r>
      <w:r>
        <w:rPr>
          <w:rFonts w:ascii="宋体" w:eastAsia="宋体" w:hAnsi="宋体" w:cs="宋体"/>
          <w:color w:val="auto"/>
          <w:kern w:val="0"/>
          <w:sz w:val="21"/>
          <w:szCs w:val="21"/>
        </w:rPr>
        <w:t>STUN</w:t>
      </w:r>
      <w:r>
        <w:rPr>
          <w:rFonts w:ascii="宋体" w:eastAsia="宋体" w:hAnsi="宋体" w:cs="宋体"/>
          <w:color w:val="auto"/>
          <w:kern w:val="0"/>
          <w:sz w:val="21"/>
          <w:szCs w:val="21"/>
        </w:rPr>
        <w:t>、</w:t>
      </w:r>
      <w:r>
        <w:rPr>
          <w:rFonts w:ascii="宋体" w:eastAsia="宋体" w:hAnsi="宋体" w:cs="宋体"/>
          <w:color w:val="auto"/>
          <w:kern w:val="0"/>
          <w:sz w:val="21"/>
          <w:szCs w:val="21"/>
        </w:rPr>
        <w:t>TURN</w:t>
      </w:r>
      <w:r>
        <w:rPr>
          <w:rFonts w:ascii="宋体" w:eastAsia="宋体" w:hAnsi="宋体" w:cs="宋体"/>
          <w:color w:val="auto"/>
          <w:kern w:val="0"/>
          <w:sz w:val="21"/>
          <w:szCs w:val="21"/>
        </w:rPr>
        <w:t>、</w:t>
      </w:r>
      <w:r>
        <w:rPr>
          <w:rFonts w:ascii="宋体" w:eastAsia="宋体" w:hAnsi="宋体" w:cs="宋体"/>
          <w:color w:val="auto"/>
          <w:kern w:val="0"/>
          <w:sz w:val="21"/>
          <w:szCs w:val="21"/>
        </w:rPr>
        <w:t>Proxy</w:t>
      </w:r>
      <w:r>
        <w:rPr>
          <w:rFonts w:ascii="宋体" w:eastAsia="宋体" w:hAnsi="宋体" w:cs="宋体"/>
          <w:color w:val="auto"/>
          <w:kern w:val="0"/>
          <w:sz w:val="21"/>
          <w:szCs w:val="21"/>
        </w:rPr>
        <w:t>及隧道穿越等，这几种方式各具优缺点，比较如下：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(1)STUN(simple traversal of UDP over NAT)</w:t>
      </w:r>
      <w:r>
        <w:rPr>
          <w:rFonts w:ascii="宋体" w:eastAsia="宋体" w:hAnsi="宋体" w:cs="宋体"/>
          <w:color w:val="auto"/>
          <w:kern w:val="0"/>
          <w:sz w:val="21"/>
          <w:szCs w:val="21"/>
        </w:rPr>
        <w:t>的原理</w:t>
      </w:r>
      <w:r>
        <w:rPr>
          <w:rFonts w:ascii="宋体" w:eastAsia="宋体" w:hAnsi="宋体" w:cs="宋体"/>
          <w:color w:val="auto"/>
          <w:kern w:val="0"/>
          <w:sz w:val="21"/>
          <w:szCs w:val="21"/>
        </w:rPr>
        <w:t>是通过某种机制预先得到内部私有</w:t>
      </w:r>
      <w:r>
        <w:rPr>
          <w:rFonts w:ascii="宋体" w:eastAsia="宋体" w:hAnsi="宋体" w:cs="宋体"/>
          <w:color w:val="auto"/>
          <w:kern w:val="0"/>
          <w:sz w:val="21"/>
          <w:szCs w:val="21"/>
        </w:rPr>
        <w:t>IP</w:t>
      </w:r>
      <w:r>
        <w:rPr>
          <w:rFonts w:ascii="宋体" w:eastAsia="宋体" w:hAnsi="宋体" w:cs="宋体"/>
          <w:color w:val="auto"/>
          <w:kern w:val="0"/>
          <w:sz w:val="21"/>
          <w:szCs w:val="21"/>
        </w:rPr>
        <w:t>地址对应在出口</w:t>
      </w:r>
      <w:r>
        <w:rPr>
          <w:rFonts w:ascii="宋体" w:eastAsia="宋体" w:hAnsi="宋体" w:cs="宋体"/>
          <w:color w:val="auto"/>
          <w:kern w:val="0"/>
          <w:sz w:val="21"/>
          <w:szCs w:val="21"/>
        </w:rPr>
        <w:t>NAT</w:t>
      </w:r>
      <w:r>
        <w:rPr>
          <w:rFonts w:ascii="宋体" w:eastAsia="宋体" w:hAnsi="宋体" w:cs="宋体"/>
          <w:color w:val="auto"/>
          <w:kern w:val="0"/>
          <w:sz w:val="21"/>
          <w:szCs w:val="21"/>
        </w:rPr>
        <w:t>上的对外公网</w:t>
      </w:r>
      <w:r>
        <w:rPr>
          <w:rFonts w:ascii="宋体" w:eastAsia="宋体" w:hAnsi="宋体" w:cs="宋体"/>
          <w:color w:val="auto"/>
          <w:kern w:val="0"/>
          <w:sz w:val="21"/>
          <w:szCs w:val="21"/>
        </w:rPr>
        <w:t>IP</w:t>
      </w:r>
      <w:r>
        <w:rPr>
          <w:rFonts w:ascii="宋体" w:eastAsia="宋体" w:hAnsi="宋体" w:cs="宋体"/>
          <w:color w:val="auto"/>
          <w:kern w:val="0"/>
          <w:sz w:val="21"/>
          <w:szCs w:val="21"/>
        </w:rPr>
        <w:t>地址，然后在报文负载中所描述的地址信息就直接填写出口</w:t>
      </w:r>
      <w:r>
        <w:rPr>
          <w:rFonts w:ascii="宋体" w:eastAsia="宋体" w:hAnsi="宋体" w:cs="宋体"/>
          <w:color w:val="auto"/>
          <w:kern w:val="0"/>
          <w:sz w:val="21"/>
          <w:szCs w:val="21"/>
        </w:rPr>
        <w:t>NAT</w:t>
      </w:r>
      <w:r>
        <w:rPr>
          <w:rFonts w:ascii="宋体" w:eastAsia="宋体" w:hAnsi="宋体" w:cs="宋体"/>
          <w:color w:val="auto"/>
          <w:kern w:val="0"/>
          <w:sz w:val="21"/>
          <w:szCs w:val="21"/>
        </w:rPr>
        <w:t>上</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的对外</w:t>
      </w:r>
      <w:r>
        <w:rPr>
          <w:rFonts w:ascii="宋体" w:eastAsia="宋体" w:hAnsi="宋体" w:cs="宋体"/>
          <w:color w:val="auto"/>
          <w:kern w:val="0"/>
          <w:sz w:val="21"/>
          <w:szCs w:val="21"/>
        </w:rPr>
        <w:t>IP</w:t>
      </w:r>
      <w:r>
        <w:rPr>
          <w:rFonts w:ascii="宋体" w:eastAsia="宋体" w:hAnsi="宋体" w:cs="宋体"/>
          <w:color w:val="auto"/>
          <w:kern w:val="0"/>
          <w:sz w:val="21"/>
          <w:szCs w:val="21"/>
        </w:rPr>
        <w:t>地址。其最大的优点是无需对现有</w:t>
      </w:r>
      <w:r>
        <w:rPr>
          <w:rFonts w:ascii="宋体" w:eastAsia="宋体" w:hAnsi="宋体" w:cs="宋体"/>
          <w:color w:val="auto"/>
          <w:kern w:val="0"/>
          <w:sz w:val="21"/>
          <w:szCs w:val="21"/>
        </w:rPr>
        <w:t>NAT/</w:t>
      </w:r>
      <w:r>
        <w:rPr>
          <w:rFonts w:ascii="宋体" w:eastAsia="宋体" w:hAnsi="宋体" w:cs="宋体"/>
          <w:color w:val="auto"/>
          <w:kern w:val="0"/>
          <w:sz w:val="21"/>
          <w:szCs w:val="21"/>
        </w:rPr>
        <w:t>防火墙设备做任何改动。局限性在于需要应用程序支持</w:t>
      </w:r>
      <w:r>
        <w:rPr>
          <w:rFonts w:ascii="宋体" w:eastAsia="宋体" w:hAnsi="宋体" w:cs="宋体"/>
          <w:color w:val="auto"/>
          <w:kern w:val="0"/>
          <w:sz w:val="21"/>
          <w:szCs w:val="21"/>
        </w:rPr>
        <w:t>STUN CLIENT</w:t>
      </w:r>
      <w:r>
        <w:rPr>
          <w:rFonts w:ascii="宋体" w:eastAsia="宋体" w:hAnsi="宋体" w:cs="宋体"/>
          <w:color w:val="auto"/>
          <w:kern w:val="0"/>
          <w:sz w:val="21"/>
          <w:szCs w:val="21"/>
        </w:rPr>
        <w:t>的功能，同时</w:t>
      </w:r>
      <w:r>
        <w:rPr>
          <w:rFonts w:ascii="宋体" w:eastAsia="宋体" w:hAnsi="宋体" w:cs="宋体"/>
          <w:color w:val="auto"/>
          <w:kern w:val="0"/>
          <w:sz w:val="21"/>
          <w:szCs w:val="21"/>
        </w:rPr>
        <w:t>STUN</w:t>
      </w:r>
      <w:r>
        <w:rPr>
          <w:rFonts w:ascii="宋体" w:eastAsia="宋体" w:hAnsi="宋体" w:cs="宋体"/>
          <w:color w:val="auto"/>
          <w:kern w:val="0"/>
          <w:sz w:val="21"/>
          <w:szCs w:val="21"/>
        </w:rPr>
        <w:t>并不适合支持</w:t>
      </w:r>
      <w:r>
        <w:rPr>
          <w:rFonts w:ascii="宋体" w:eastAsia="宋体" w:hAnsi="宋体" w:cs="宋体"/>
          <w:color w:val="auto"/>
          <w:kern w:val="0"/>
          <w:sz w:val="21"/>
          <w:szCs w:val="21"/>
        </w:rPr>
        <w:t>TCP</w:t>
      </w:r>
      <w:r>
        <w:rPr>
          <w:rFonts w:ascii="宋体" w:eastAsia="宋体" w:hAnsi="宋体" w:cs="宋体"/>
          <w:color w:val="auto"/>
          <w:kern w:val="0"/>
          <w:sz w:val="21"/>
          <w:szCs w:val="21"/>
        </w:rPr>
        <w:t>连接的穿越。</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(2)TURN</w:t>
      </w:r>
      <w:r>
        <w:rPr>
          <w:rFonts w:ascii="宋体" w:eastAsia="宋体" w:hAnsi="宋体" w:cs="宋体"/>
          <w:color w:val="auto"/>
          <w:kern w:val="0"/>
          <w:sz w:val="21"/>
          <w:szCs w:val="21"/>
        </w:rPr>
        <w:t>即通过</w:t>
      </w:r>
      <w:r>
        <w:rPr>
          <w:rFonts w:ascii="宋体" w:eastAsia="宋体" w:hAnsi="宋体" w:cs="宋体"/>
          <w:color w:val="auto"/>
          <w:kern w:val="0"/>
          <w:sz w:val="21"/>
          <w:szCs w:val="21"/>
        </w:rPr>
        <w:t>Relay</w:t>
      </w:r>
      <w:r>
        <w:rPr>
          <w:rFonts w:ascii="宋体" w:eastAsia="宋体" w:hAnsi="宋体" w:cs="宋体"/>
          <w:color w:val="auto"/>
          <w:kern w:val="0"/>
          <w:sz w:val="21"/>
          <w:szCs w:val="21"/>
        </w:rPr>
        <w:t>方式穿越</w:t>
      </w:r>
      <w:r>
        <w:rPr>
          <w:rFonts w:ascii="宋体" w:eastAsia="宋体" w:hAnsi="宋体" w:cs="宋体"/>
          <w:color w:val="auto"/>
          <w:kern w:val="0"/>
          <w:sz w:val="21"/>
          <w:szCs w:val="21"/>
        </w:rPr>
        <w:t>NAT</w:t>
      </w:r>
      <w:r>
        <w:rPr>
          <w:rFonts w:ascii="宋体" w:eastAsia="宋体" w:hAnsi="宋体" w:cs="宋体"/>
          <w:color w:val="auto"/>
          <w:kern w:val="0"/>
          <w:sz w:val="21"/>
          <w:szCs w:val="21"/>
        </w:rPr>
        <w:t>，也是私网中的</w:t>
      </w:r>
      <w:r>
        <w:rPr>
          <w:rFonts w:ascii="宋体" w:eastAsia="宋体" w:hAnsi="宋体" w:cs="宋体"/>
          <w:color w:val="auto"/>
          <w:kern w:val="0"/>
          <w:sz w:val="21"/>
          <w:szCs w:val="21"/>
        </w:rPr>
        <w:t>SIP</w:t>
      </w:r>
      <w:r>
        <w:rPr>
          <w:rFonts w:ascii="宋体" w:eastAsia="宋体" w:hAnsi="宋体" w:cs="宋体"/>
          <w:color w:val="auto"/>
          <w:kern w:val="0"/>
          <w:sz w:val="21"/>
          <w:szCs w:val="21"/>
        </w:rPr>
        <w:t>终端通过某种机制预先得</w:t>
      </w:r>
      <w:r>
        <w:rPr>
          <w:rFonts w:ascii="宋体" w:eastAsia="宋体" w:hAnsi="宋体" w:cs="宋体"/>
          <w:color w:val="auto"/>
          <w:kern w:val="0"/>
          <w:sz w:val="21"/>
          <w:szCs w:val="21"/>
        </w:rPr>
        <w:t>TURN SeI-ver</w:t>
      </w:r>
      <w:r>
        <w:rPr>
          <w:rFonts w:ascii="宋体" w:eastAsia="宋体" w:hAnsi="宋体" w:cs="宋体"/>
          <w:color w:val="auto"/>
          <w:kern w:val="0"/>
          <w:sz w:val="21"/>
          <w:szCs w:val="21"/>
        </w:rPr>
        <w:t>上的公网地址，私网终端发出的报文都要经过</w:t>
      </w:r>
      <w:r>
        <w:rPr>
          <w:rFonts w:ascii="宋体" w:eastAsia="宋体" w:hAnsi="宋体" w:cs="宋体"/>
          <w:color w:val="auto"/>
          <w:kern w:val="0"/>
          <w:sz w:val="21"/>
          <w:szCs w:val="21"/>
        </w:rPr>
        <w:t>TURN Serve</w:t>
      </w:r>
      <w:r>
        <w:rPr>
          <w:rFonts w:ascii="宋体" w:eastAsia="宋体" w:hAnsi="宋体" w:cs="宋体"/>
          <w:color w:val="auto"/>
          <w:kern w:val="0"/>
          <w:sz w:val="21"/>
          <w:szCs w:val="21"/>
        </w:rPr>
        <w:t>：进行</w:t>
      </w:r>
      <w:r>
        <w:rPr>
          <w:rFonts w:ascii="宋体" w:eastAsia="宋体" w:hAnsi="宋体" w:cs="宋体"/>
          <w:color w:val="auto"/>
          <w:kern w:val="0"/>
          <w:sz w:val="21"/>
          <w:szCs w:val="21"/>
        </w:rPr>
        <w:t>Relay</w:t>
      </w:r>
      <w:r>
        <w:rPr>
          <w:rFonts w:ascii="宋体" w:eastAsia="宋体" w:hAnsi="宋体" w:cs="宋体"/>
          <w:color w:val="auto"/>
          <w:kern w:val="0"/>
          <w:sz w:val="21"/>
          <w:szCs w:val="21"/>
        </w:rPr>
        <w:t>转发。这种方式</w:t>
      </w:r>
      <w:r>
        <w:rPr>
          <w:rFonts w:ascii="宋体" w:eastAsia="宋体" w:hAnsi="宋体" w:cs="宋体"/>
          <w:color w:val="auto"/>
          <w:kern w:val="0"/>
          <w:sz w:val="21"/>
          <w:szCs w:val="21"/>
        </w:rPr>
        <w:t>除了具有</w:t>
      </w:r>
      <w:r>
        <w:rPr>
          <w:rFonts w:ascii="宋体" w:eastAsia="宋体" w:hAnsi="宋体" w:cs="宋体"/>
          <w:color w:val="auto"/>
          <w:kern w:val="0"/>
          <w:sz w:val="21"/>
          <w:szCs w:val="21"/>
        </w:rPr>
        <w:t>STUN</w:t>
      </w:r>
      <w:r>
        <w:rPr>
          <w:rFonts w:ascii="宋体" w:eastAsia="宋体" w:hAnsi="宋体" w:cs="宋体"/>
          <w:color w:val="auto"/>
          <w:kern w:val="0"/>
          <w:sz w:val="21"/>
          <w:szCs w:val="21"/>
        </w:rPr>
        <w:t>方式的优点外，还解决了</w:t>
      </w:r>
      <w:r>
        <w:rPr>
          <w:rFonts w:ascii="宋体" w:eastAsia="宋体" w:hAnsi="宋体" w:cs="宋体"/>
          <w:color w:val="auto"/>
          <w:kern w:val="0"/>
          <w:sz w:val="21"/>
          <w:szCs w:val="21"/>
        </w:rPr>
        <w:t>STUN</w:t>
      </w:r>
      <w:r>
        <w:rPr>
          <w:rFonts w:ascii="宋体" w:eastAsia="宋体" w:hAnsi="宋体" w:cs="宋体"/>
          <w:color w:val="auto"/>
          <w:kern w:val="0"/>
          <w:sz w:val="21"/>
          <w:szCs w:val="21"/>
        </w:rPr>
        <w:t>应用无法穿透对称</w:t>
      </w:r>
      <w:r>
        <w:rPr>
          <w:rFonts w:ascii="宋体" w:eastAsia="宋体" w:hAnsi="宋体" w:cs="宋体"/>
          <w:color w:val="auto"/>
          <w:kern w:val="0"/>
          <w:sz w:val="21"/>
          <w:szCs w:val="21"/>
        </w:rPr>
        <w:t>NAT(SymmetricNAT)</w:t>
      </w:r>
      <w:r>
        <w:rPr>
          <w:rFonts w:ascii="宋体" w:eastAsia="宋体" w:hAnsi="宋体" w:cs="宋体"/>
          <w:color w:val="auto"/>
          <w:kern w:val="0"/>
          <w:sz w:val="21"/>
          <w:szCs w:val="21"/>
        </w:rPr>
        <w:t>以及类似</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的</w:t>
      </w:r>
      <w:r>
        <w:rPr>
          <w:rFonts w:ascii="宋体" w:eastAsia="宋体" w:hAnsi="宋体" w:cs="宋体"/>
          <w:color w:val="auto"/>
          <w:kern w:val="0"/>
          <w:sz w:val="21"/>
          <w:szCs w:val="21"/>
        </w:rPr>
        <w:t>Firewall</w:t>
      </w:r>
      <w:r>
        <w:rPr>
          <w:rFonts w:ascii="宋体" w:eastAsia="宋体" w:hAnsi="宋体" w:cs="宋体"/>
          <w:color w:val="auto"/>
          <w:kern w:val="0"/>
          <w:sz w:val="21"/>
          <w:szCs w:val="21"/>
        </w:rPr>
        <w:t>设备的缺陷，局限性在于需要</w:t>
      </w:r>
      <w:r>
        <w:rPr>
          <w:rFonts w:ascii="宋体" w:eastAsia="宋体" w:hAnsi="宋体" w:cs="宋体"/>
          <w:color w:val="auto"/>
          <w:kern w:val="0"/>
          <w:sz w:val="21"/>
          <w:szCs w:val="21"/>
        </w:rPr>
        <w:t>SIP</w:t>
      </w:r>
      <w:r>
        <w:rPr>
          <w:rFonts w:ascii="宋体" w:eastAsia="宋体" w:hAnsi="宋体" w:cs="宋体"/>
          <w:color w:val="auto"/>
          <w:kern w:val="0"/>
          <w:sz w:val="21"/>
          <w:szCs w:val="21"/>
        </w:rPr>
        <w:t>终端支持</w:t>
      </w:r>
      <w:r>
        <w:rPr>
          <w:rFonts w:ascii="宋体" w:eastAsia="宋体" w:hAnsi="宋体" w:cs="宋体"/>
          <w:color w:val="auto"/>
          <w:kern w:val="0"/>
          <w:sz w:val="21"/>
          <w:szCs w:val="21"/>
        </w:rPr>
        <w:t>TURN Client</w:t>
      </w:r>
      <w:r>
        <w:rPr>
          <w:rFonts w:ascii="宋体" w:eastAsia="宋体" w:hAnsi="宋体" w:cs="宋体"/>
          <w:color w:val="auto"/>
          <w:kern w:val="0"/>
          <w:sz w:val="21"/>
          <w:szCs w:val="21"/>
        </w:rPr>
        <w:t>，并增大了包的延迟和丢包的可能性。</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(3)Proxy</w:t>
      </w:r>
      <w:r>
        <w:rPr>
          <w:rFonts w:ascii="宋体" w:eastAsia="宋体" w:hAnsi="宋体" w:cs="宋体"/>
          <w:color w:val="auto"/>
          <w:kern w:val="0"/>
          <w:sz w:val="21"/>
          <w:szCs w:val="21"/>
        </w:rPr>
        <w:t>方式是指通过对私网内用户呼叫的信令和媒体</w:t>
      </w:r>
      <w:r>
        <w:rPr>
          <w:rFonts w:ascii="宋体" w:eastAsia="宋体" w:hAnsi="宋体" w:cs="宋体"/>
          <w:color w:val="auto"/>
          <w:kern w:val="0"/>
          <w:sz w:val="21"/>
          <w:szCs w:val="21"/>
        </w:rPr>
        <w:t>||d</w:t>
      </w:r>
      <w:r>
        <w:rPr>
          <w:rFonts w:ascii="宋体" w:eastAsia="宋体" w:hAnsi="宋体" w:cs="宋体"/>
          <w:color w:val="auto"/>
          <w:kern w:val="0"/>
          <w:sz w:val="21"/>
          <w:szCs w:val="21"/>
        </w:rPr>
        <w:t>时做</w:t>
      </w:r>
      <w:r>
        <w:rPr>
          <w:rFonts w:ascii="宋体" w:eastAsia="宋体" w:hAnsi="宋体" w:cs="宋体"/>
          <w:color w:val="auto"/>
          <w:kern w:val="0"/>
          <w:sz w:val="21"/>
          <w:szCs w:val="21"/>
        </w:rPr>
        <w:t>Relay</w:t>
      </w:r>
      <w:r>
        <w:rPr>
          <w:rFonts w:ascii="宋体" w:eastAsia="宋体" w:hAnsi="宋体" w:cs="宋体"/>
          <w:color w:val="auto"/>
          <w:kern w:val="0"/>
          <w:sz w:val="21"/>
          <w:szCs w:val="21"/>
        </w:rPr>
        <w:t>来实现对</w:t>
      </w:r>
      <w:r>
        <w:rPr>
          <w:rFonts w:ascii="宋体" w:eastAsia="宋体" w:hAnsi="宋体" w:cs="宋体"/>
          <w:color w:val="auto"/>
          <w:kern w:val="0"/>
          <w:sz w:val="21"/>
          <w:szCs w:val="21"/>
        </w:rPr>
        <w:t>NAT/</w:t>
      </w:r>
      <w:r>
        <w:rPr>
          <w:rFonts w:ascii="宋体" w:eastAsia="宋体" w:hAnsi="宋体" w:cs="宋体"/>
          <w:color w:val="auto"/>
          <w:kern w:val="0"/>
          <w:sz w:val="21"/>
          <w:szCs w:val="21"/>
        </w:rPr>
        <w:t>防火墙的穿越。由于不用对运营商和客户端的现有网络设备进行任何改造，具有很强的适应性，组网灵活，可满是</w:t>
      </w:r>
      <w:r>
        <w:rPr>
          <w:rFonts w:ascii="宋体" w:eastAsia="宋体" w:hAnsi="宋体" w:cs="宋体"/>
          <w:color w:val="auto"/>
          <w:kern w:val="0"/>
          <w:sz w:val="21"/>
          <w:szCs w:val="21"/>
        </w:rPr>
        <w:t>NGN</w:t>
      </w:r>
      <w:r>
        <w:rPr>
          <w:rFonts w:ascii="宋体" w:eastAsia="宋体" w:hAnsi="宋体" w:cs="宋体"/>
          <w:color w:val="auto"/>
          <w:kern w:val="0"/>
          <w:sz w:val="21"/>
          <w:szCs w:val="21"/>
        </w:rPr>
        <w:t>初期多样化的组网和用户接入。</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(4)</w:t>
      </w:r>
      <w:r>
        <w:rPr>
          <w:rFonts w:ascii="宋体" w:eastAsia="宋体" w:hAnsi="宋体" w:cs="宋体"/>
          <w:color w:val="auto"/>
          <w:kern w:val="0"/>
          <w:sz w:val="21"/>
          <w:szCs w:val="21"/>
        </w:rPr>
        <w:t>隧道穿越技术的基本思想是通过把需要穿</w:t>
      </w:r>
      <w:r>
        <w:rPr>
          <w:rFonts w:ascii="宋体" w:eastAsia="宋体" w:hAnsi="宋体" w:cs="宋体"/>
          <w:color w:val="auto"/>
          <w:kern w:val="0"/>
          <w:sz w:val="21"/>
          <w:szCs w:val="21"/>
        </w:rPr>
        <w:t>越的数据流封装征某种隧道中，从而绕过</w:t>
      </w:r>
      <w:r>
        <w:rPr>
          <w:rFonts w:ascii="宋体" w:eastAsia="宋体" w:hAnsi="宋体" w:cs="宋体"/>
          <w:color w:val="auto"/>
          <w:kern w:val="0"/>
          <w:sz w:val="21"/>
          <w:szCs w:val="21"/>
        </w:rPr>
        <w:t>NAT/</w:t>
      </w:r>
      <w:r>
        <w:rPr>
          <w:rFonts w:ascii="宋体" w:eastAsia="宋体" w:hAnsi="宋体" w:cs="宋体"/>
          <w:color w:val="auto"/>
          <w:kern w:val="0"/>
          <w:sz w:val="21"/>
          <w:szCs w:val="21"/>
        </w:rPr>
        <w:t>防火墙。它在很大程度上解决了对于不问应用协议需要开发不同穿越策略的办法，但是必须多媒体终端和服务器能够支持隧道，这是一个比较大的限制条件。</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 xml:space="preserve">3 </w:t>
      </w:r>
      <w:r>
        <w:rPr>
          <w:rFonts w:ascii="宋体" w:eastAsia="宋体" w:hAnsi="宋体" w:cs="宋体"/>
          <w:b/>
          <w:bCs/>
          <w:color w:val="auto"/>
          <w:kern w:val="0"/>
          <w:sz w:val="21"/>
          <w:szCs w:val="21"/>
        </w:rPr>
        <w:t>穿越</w:t>
      </w:r>
      <w:r>
        <w:rPr>
          <w:rFonts w:ascii="宋体" w:eastAsia="宋体" w:hAnsi="宋体" w:cs="宋体"/>
          <w:b/>
          <w:bCs/>
          <w:color w:val="auto"/>
          <w:kern w:val="0"/>
          <w:sz w:val="21"/>
          <w:szCs w:val="21"/>
        </w:rPr>
        <w:t>NAT/</w:t>
      </w:r>
      <w:r>
        <w:rPr>
          <w:rFonts w:ascii="宋体" w:eastAsia="宋体" w:hAnsi="宋体" w:cs="宋体"/>
          <w:b/>
          <w:bCs/>
          <w:color w:val="auto"/>
          <w:kern w:val="0"/>
          <w:sz w:val="21"/>
          <w:szCs w:val="21"/>
        </w:rPr>
        <w:t>防火墙方案的实现</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3</w:t>
      </w:r>
      <w:r>
        <w:rPr>
          <w:rFonts w:ascii="宋体" w:eastAsia="宋体" w:hAnsi="宋体" w:cs="宋体"/>
          <w:b/>
          <w:bCs/>
          <w:color w:val="auto"/>
          <w:kern w:val="0"/>
          <w:sz w:val="21"/>
          <w:szCs w:val="21"/>
        </w:rPr>
        <w:t>．</w:t>
      </w:r>
      <w:r>
        <w:rPr>
          <w:rFonts w:ascii="宋体" w:eastAsia="宋体" w:hAnsi="宋体" w:cs="宋体"/>
          <w:b/>
          <w:bCs/>
          <w:color w:val="auto"/>
          <w:kern w:val="0"/>
          <w:sz w:val="21"/>
          <w:szCs w:val="21"/>
        </w:rPr>
        <w:t>1 ICE</w:t>
      </w:r>
      <w:r>
        <w:rPr>
          <w:rFonts w:ascii="宋体" w:eastAsia="宋体" w:hAnsi="宋体" w:cs="宋体"/>
          <w:b/>
          <w:bCs/>
          <w:color w:val="auto"/>
          <w:kern w:val="0"/>
          <w:sz w:val="21"/>
          <w:szCs w:val="21"/>
        </w:rPr>
        <w:t>方式</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交互式连通建立方式</w:t>
      </w:r>
      <w:r>
        <w:rPr>
          <w:rFonts w:ascii="宋体" w:eastAsia="宋体" w:hAnsi="宋体" w:cs="宋体"/>
          <w:color w:val="auto"/>
          <w:kern w:val="0"/>
          <w:sz w:val="21"/>
          <w:szCs w:val="21"/>
        </w:rPr>
        <w:t>ICE(Interactive ConnectivityEstablishment)</w:t>
      </w:r>
      <w:r>
        <w:rPr>
          <w:rFonts w:ascii="宋体" w:eastAsia="宋体" w:hAnsi="宋体" w:cs="宋体"/>
          <w:color w:val="auto"/>
          <w:kern w:val="0"/>
          <w:sz w:val="21"/>
          <w:szCs w:val="21"/>
        </w:rPr>
        <w:t>并非一种新的协议，它不需要对</w:t>
      </w:r>
      <w:r>
        <w:rPr>
          <w:rFonts w:ascii="宋体" w:eastAsia="宋体" w:hAnsi="宋体" w:cs="宋体"/>
          <w:color w:val="auto"/>
          <w:kern w:val="0"/>
          <w:sz w:val="21"/>
          <w:szCs w:val="21"/>
        </w:rPr>
        <w:t>STUN</w:t>
      </w:r>
      <w:r>
        <w:rPr>
          <w:rFonts w:ascii="宋体" w:eastAsia="宋体" w:hAnsi="宋体" w:cs="宋体"/>
          <w:color w:val="auto"/>
          <w:kern w:val="0"/>
          <w:sz w:val="21"/>
          <w:szCs w:val="21"/>
        </w:rPr>
        <w:t>，</w:t>
      </w:r>
      <w:r>
        <w:rPr>
          <w:rFonts w:ascii="宋体" w:eastAsia="宋体" w:hAnsi="宋体" w:cs="宋体"/>
          <w:color w:val="auto"/>
          <w:kern w:val="0"/>
          <w:sz w:val="21"/>
          <w:szCs w:val="21"/>
        </w:rPr>
        <w:t>TURN</w:t>
      </w:r>
      <w:r>
        <w:rPr>
          <w:rFonts w:ascii="宋体" w:eastAsia="宋体" w:hAnsi="宋体" w:cs="宋体"/>
          <w:color w:val="auto"/>
          <w:kern w:val="0"/>
          <w:sz w:val="21"/>
          <w:szCs w:val="21"/>
        </w:rPr>
        <w:t>或</w:t>
      </w:r>
      <w:r>
        <w:rPr>
          <w:rFonts w:ascii="宋体" w:eastAsia="宋体" w:hAnsi="宋体" w:cs="宋体"/>
          <w:color w:val="auto"/>
          <w:kern w:val="0"/>
          <w:sz w:val="21"/>
          <w:szCs w:val="21"/>
        </w:rPr>
        <w:t>RSIP</w:t>
      </w:r>
      <w:r>
        <w:rPr>
          <w:rFonts w:ascii="宋体" w:eastAsia="宋体" w:hAnsi="宋体" w:cs="宋体"/>
          <w:color w:val="auto"/>
          <w:kern w:val="0"/>
          <w:sz w:val="21"/>
          <w:szCs w:val="21"/>
        </w:rPr>
        <w:t>进行扩展就可适用于各种</w:t>
      </w:r>
      <w:r>
        <w:rPr>
          <w:rFonts w:ascii="宋体" w:eastAsia="宋体" w:hAnsi="宋体" w:cs="宋体"/>
          <w:color w:val="auto"/>
          <w:kern w:val="0"/>
          <w:sz w:val="21"/>
          <w:szCs w:val="21"/>
        </w:rPr>
        <w:t>NAT</w:t>
      </w:r>
      <w:r>
        <w:rPr>
          <w:rFonts w:ascii="宋体" w:eastAsia="宋体" w:hAnsi="宋体" w:cs="宋体"/>
          <w:color w:val="auto"/>
          <w:kern w:val="0"/>
          <w:sz w:val="21"/>
          <w:szCs w:val="21"/>
        </w:rPr>
        <w:t>。</w:t>
      </w:r>
      <w:r>
        <w:rPr>
          <w:rFonts w:ascii="宋体" w:eastAsia="宋体" w:hAnsi="宋体" w:cs="宋体"/>
          <w:color w:val="auto"/>
          <w:kern w:val="0"/>
          <w:sz w:val="21"/>
          <w:szCs w:val="21"/>
        </w:rPr>
        <w:t xml:space="preserve">ICE </w:t>
      </w:r>
      <w:r>
        <w:rPr>
          <w:rFonts w:ascii="宋体" w:eastAsia="宋体" w:hAnsi="宋体" w:cs="宋体"/>
          <w:color w:val="auto"/>
          <w:kern w:val="0"/>
          <w:sz w:val="21"/>
          <w:szCs w:val="21"/>
        </w:rPr>
        <w:t>是通过综合运用上面某几种协议，使之征最适合的情况下工作，以弥补单独使用其中任何一种所带来的固有缺陷。对于</w:t>
      </w:r>
      <w:r>
        <w:rPr>
          <w:rFonts w:ascii="宋体" w:eastAsia="宋体" w:hAnsi="宋体" w:cs="宋体"/>
          <w:color w:val="auto"/>
          <w:kern w:val="0"/>
          <w:sz w:val="21"/>
          <w:szCs w:val="21"/>
        </w:rPr>
        <w:t>SIP</w:t>
      </w:r>
      <w:r>
        <w:rPr>
          <w:rFonts w:ascii="宋体" w:eastAsia="宋体" w:hAnsi="宋体" w:cs="宋体"/>
          <w:color w:val="auto"/>
          <w:kern w:val="0"/>
          <w:sz w:val="21"/>
          <w:szCs w:val="21"/>
        </w:rPr>
        <w:t>来说，</w:t>
      </w:r>
      <w:r>
        <w:rPr>
          <w:rFonts w:ascii="宋体" w:eastAsia="宋体" w:hAnsi="宋体" w:cs="宋体"/>
          <w:color w:val="auto"/>
          <w:kern w:val="0"/>
          <w:sz w:val="21"/>
          <w:szCs w:val="21"/>
        </w:rPr>
        <w:t>ICE</w:t>
      </w:r>
      <w:r>
        <w:rPr>
          <w:rFonts w:ascii="宋体" w:eastAsia="宋体" w:hAnsi="宋体" w:cs="宋体"/>
          <w:color w:val="auto"/>
          <w:kern w:val="0"/>
          <w:sz w:val="21"/>
          <w:szCs w:val="21"/>
        </w:rPr>
        <w:t>只需要定义一</w:t>
      </w:r>
      <w:r>
        <w:rPr>
          <w:rFonts w:ascii="宋体" w:eastAsia="宋体" w:hAnsi="宋体" w:cs="宋体"/>
          <w:color w:val="auto"/>
          <w:kern w:val="0"/>
          <w:sz w:val="21"/>
          <w:szCs w:val="21"/>
        </w:rPr>
        <w:lastRenderedPageBreak/>
        <w:t>些</w:t>
      </w:r>
      <w:r>
        <w:rPr>
          <w:rFonts w:ascii="宋体" w:eastAsia="宋体" w:hAnsi="宋体" w:cs="宋体"/>
          <w:color w:val="auto"/>
          <w:kern w:val="0"/>
          <w:sz w:val="21"/>
          <w:szCs w:val="21"/>
        </w:rPr>
        <w:t xml:space="preserve"> SDP(Sessionescription Protoc01)</w:t>
      </w:r>
      <w:r>
        <w:rPr>
          <w:rFonts w:ascii="宋体" w:eastAsia="宋体" w:hAnsi="宋体" w:cs="宋体"/>
          <w:color w:val="auto"/>
          <w:kern w:val="0"/>
          <w:sz w:val="21"/>
          <w:szCs w:val="21"/>
        </w:rPr>
        <w:t>附加属性即可，对于别的多媒体信令协议也需要制定一些相应的机制来实现。本文是针对</w:t>
      </w:r>
      <w:r>
        <w:rPr>
          <w:rFonts w:ascii="宋体" w:eastAsia="宋体" w:hAnsi="宋体" w:cs="宋体"/>
          <w:color w:val="auto"/>
          <w:kern w:val="0"/>
          <w:sz w:val="21"/>
          <w:szCs w:val="21"/>
        </w:rPr>
        <w:t>SIP</w:t>
      </w:r>
      <w:r>
        <w:rPr>
          <w:rFonts w:ascii="宋体" w:eastAsia="宋体" w:hAnsi="宋体" w:cs="宋体"/>
          <w:color w:val="auto"/>
          <w:kern w:val="0"/>
          <w:sz w:val="21"/>
          <w:szCs w:val="21"/>
        </w:rPr>
        <w:t>呼叫流程实现</w:t>
      </w:r>
      <w:r>
        <w:rPr>
          <w:rFonts w:ascii="宋体" w:eastAsia="宋体" w:hAnsi="宋体" w:cs="宋体"/>
          <w:color w:val="auto"/>
          <w:kern w:val="0"/>
          <w:sz w:val="21"/>
          <w:szCs w:val="21"/>
        </w:rPr>
        <w:t>ICE</w:t>
      </w:r>
      <w:r>
        <w:rPr>
          <w:rFonts w:ascii="宋体" w:eastAsia="宋体" w:hAnsi="宋体" w:cs="宋体"/>
          <w:color w:val="auto"/>
          <w:kern w:val="0"/>
          <w:sz w:val="21"/>
          <w:szCs w:val="21"/>
        </w:rPr>
        <w:t>的功能</w:t>
      </w:r>
      <w:r>
        <w:rPr>
          <w:rFonts w:ascii="宋体" w:eastAsia="宋体" w:hAnsi="宋体" w:cs="宋体"/>
          <w:color w:val="auto"/>
          <w:kern w:val="0"/>
          <w:sz w:val="21"/>
          <w:szCs w:val="21"/>
        </w:rPr>
        <w:t>。</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这种方式的优点是可以根据通讯双方所处的网络环境，选取适合穿越</w:t>
      </w:r>
      <w:r>
        <w:rPr>
          <w:rFonts w:ascii="宋体" w:eastAsia="宋体" w:hAnsi="宋体" w:cs="宋体"/>
          <w:color w:val="auto"/>
          <w:kern w:val="0"/>
          <w:sz w:val="21"/>
          <w:szCs w:val="21"/>
        </w:rPr>
        <w:t>NAT/</w:t>
      </w:r>
      <w:r>
        <w:rPr>
          <w:rFonts w:ascii="宋体" w:eastAsia="宋体" w:hAnsi="宋体" w:cs="宋体"/>
          <w:color w:val="auto"/>
          <w:kern w:val="0"/>
          <w:sz w:val="21"/>
          <w:szCs w:val="21"/>
        </w:rPr>
        <w:t>防火墙的方式。首先，获取用户所征网络中</w:t>
      </w:r>
      <w:r>
        <w:rPr>
          <w:rFonts w:ascii="宋体" w:eastAsia="宋体" w:hAnsi="宋体" w:cs="宋体"/>
          <w:color w:val="auto"/>
          <w:kern w:val="0"/>
          <w:sz w:val="21"/>
          <w:szCs w:val="21"/>
        </w:rPr>
        <w:t>NAT</w:t>
      </w:r>
      <w:r>
        <w:rPr>
          <w:rFonts w:ascii="宋体" w:eastAsia="宋体" w:hAnsi="宋体" w:cs="宋体"/>
          <w:color w:val="auto"/>
          <w:kern w:val="0"/>
          <w:sz w:val="21"/>
          <w:szCs w:val="21"/>
        </w:rPr>
        <w:t>的类型，如果用户没有设置使用何种</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方式连接，那么默队首先使用</w:t>
      </w:r>
      <w:r>
        <w:rPr>
          <w:rFonts w:ascii="宋体" w:eastAsia="宋体" w:hAnsi="宋体" w:cs="宋体"/>
          <w:color w:val="auto"/>
          <w:kern w:val="0"/>
          <w:sz w:val="21"/>
          <w:szCs w:val="21"/>
        </w:rPr>
        <w:t>UDP</w:t>
      </w:r>
      <w:r>
        <w:rPr>
          <w:rFonts w:ascii="宋体" w:eastAsia="宋体" w:hAnsi="宋体" w:cs="宋体"/>
          <w:color w:val="auto"/>
          <w:kern w:val="0"/>
          <w:sz w:val="21"/>
          <w:szCs w:val="21"/>
        </w:rPr>
        <w:t>连接，如果一定时间内没有连接成功，接着使用</w:t>
      </w:r>
      <w:r>
        <w:rPr>
          <w:rFonts w:ascii="宋体" w:eastAsia="宋体" w:hAnsi="宋体" w:cs="宋体"/>
          <w:color w:val="auto"/>
          <w:kern w:val="0"/>
          <w:sz w:val="21"/>
          <w:szCs w:val="21"/>
        </w:rPr>
        <w:t>TCP</w:t>
      </w:r>
      <w:r>
        <w:rPr>
          <w:rFonts w:ascii="宋体" w:eastAsia="宋体" w:hAnsi="宋体" w:cs="宋体"/>
          <w:color w:val="auto"/>
          <w:kern w:val="0"/>
          <w:sz w:val="21"/>
          <w:szCs w:val="21"/>
        </w:rPr>
        <w:t>连接，同样如果没有在一定时间内连接成功，那么将采用其他方式如</w:t>
      </w:r>
      <w:r>
        <w:rPr>
          <w:rFonts w:ascii="宋体" w:eastAsia="宋体" w:hAnsi="宋体" w:cs="宋体"/>
          <w:color w:val="auto"/>
          <w:kern w:val="0"/>
          <w:sz w:val="21"/>
          <w:szCs w:val="21"/>
        </w:rPr>
        <w:t xml:space="preserve"> Upnp</w:t>
      </w:r>
      <w:r>
        <w:rPr>
          <w:rFonts w:ascii="宋体" w:eastAsia="宋体" w:hAnsi="宋体" w:cs="宋体"/>
          <w:color w:val="auto"/>
          <w:kern w:val="0"/>
          <w:sz w:val="21"/>
          <w:szCs w:val="21"/>
        </w:rPr>
        <w:t>、</w:t>
      </w:r>
      <w:r>
        <w:rPr>
          <w:rFonts w:ascii="宋体" w:eastAsia="宋体" w:hAnsi="宋体" w:cs="宋体"/>
          <w:color w:val="auto"/>
          <w:kern w:val="0"/>
          <w:sz w:val="21"/>
          <w:szCs w:val="21"/>
        </w:rPr>
        <w:t>Httptunnel</w:t>
      </w:r>
      <w:r>
        <w:rPr>
          <w:rFonts w:ascii="宋体" w:eastAsia="宋体" w:hAnsi="宋体" w:cs="宋体"/>
          <w:color w:val="auto"/>
          <w:kern w:val="0"/>
          <w:sz w:val="21"/>
          <w:szCs w:val="21"/>
        </w:rPr>
        <w:t>。如果所有穿越方案都失败后，将结果返回给用户，由用户决定是否重试。</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3</w:t>
      </w:r>
      <w:r>
        <w:rPr>
          <w:rFonts w:ascii="宋体" w:eastAsia="宋体" w:hAnsi="宋体" w:cs="宋体"/>
          <w:b/>
          <w:bCs/>
          <w:color w:val="auto"/>
          <w:kern w:val="0"/>
          <w:sz w:val="21"/>
          <w:szCs w:val="21"/>
        </w:rPr>
        <w:t>．</w:t>
      </w:r>
      <w:r>
        <w:rPr>
          <w:rFonts w:ascii="宋体" w:eastAsia="宋体" w:hAnsi="宋体" w:cs="宋体"/>
          <w:b/>
          <w:bCs/>
          <w:color w:val="auto"/>
          <w:kern w:val="0"/>
          <w:sz w:val="21"/>
          <w:szCs w:val="21"/>
        </w:rPr>
        <w:t>2 ICE</w:t>
      </w:r>
      <w:r>
        <w:rPr>
          <w:rFonts w:ascii="宋体" w:eastAsia="宋体" w:hAnsi="宋体" w:cs="宋体"/>
          <w:b/>
          <w:bCs/>
          <w:color w:val="auto"/>
          <w:kern w:val="0"/>
          <w:sz w:val="21"/>
          <w:szCs w:val="21"/>
        </w:rPr>
        <w:t>算法流程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ICE</w:t>
      </w:r>
      <w:r>
        <w:rPr>
          <w:rFonts w:ascii="宋体" w:eastAsia="宋体" w:hAnsi="宋体" w:cs="宋体"/>
          <w:color w:val="auto"/>
          <w:kern w:val="0"/>
          <w:sz w:val="21"/>
          <w:szCs w:val="21"/>
        </w:rPr>
        <w:t>算法流程分为以</w:t>
      </w:r>
      <w:r>
        <w:rPr>
          <w:rFonts w:ascii="宋体" w:eastAsia="宋体" w:hAnsi="宋体" w:cs="宋体"/>
          <w:color w:val="auto"/>
          <w:kern w:val="0"/>
          <w:sz w:val="21"/>
          <w:szCs w:val="21"/>
        </w:rPr>
        <w:t>F</w:t>
      </w:r>
      <w:r>
        <w:rPr>
          <w:rFonts w:ascii="宋体" w:eastAsia="宋体" w:hAnsi="宋体" w:cs="宋体"/>
          <w:color w:val="auto"/>
          <w:kern w:val="0"/>
          <w:sz w:val="21"/>
          <w:szCs w:val="21"/>
        </w:rPr>
        <w:t>几个过程：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(1)</w:t>
      </w:r>
      <w:r>
        <w:rPr>
          <w:rFonts w:ascii="宋体" w:eastAsia="宋体" w:hAnsi="宋体" w:cs="宋体"/>
          <w:color w:val="auto"/>
          <w:kern w:val="0"/>
          <w:sz w:val="21"/>
          <w:szCs w:val="21"/>
        </w:rPr>
        <w:t>收集本地传输地址</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会话者从服务器上获得主机上一个物理</w:t>
      </w:r>
      <w:r>
        <w:rPr>
          <w:rFonts w:ascii="宋体" w:eastAsia="宋体" w:hAnsi="宋体" w:cs="宋体"/>
          <w:color w:val="auto"/>
          <w:kern w:val="0"/>
          <w:sz w:val="21"/>
          <w:szCs w:val="21"/>
        </w:rPr>
        <w:t>(</w:t>
      </w:r>
      <w:r>
        <w:rPr>
          <w:rFonts w:ascii="宋体" w:eastAsia="宋体" w:hAnsi="宋体" w:cs="宋体"/>
          <w:color w:val="auto"/>
          <w:kern w:val="0"/>
          <w:sz w:val="21"/>
          <w:szCs w:val="21"/>
        </w:rPr>
        <w:t>或虚拟</w:t>
      </w:r>
      <w:r>
        <w:rPr>
          <w:rFonts w:ascii="宋体" w:eastAsia="宋体" w:hAnsi="宋体" w:cs="宋体"/>
          <w:color w:val="auto"/>
          <w:kern w:val="0"/>
          <w:sz w:val="21"/>
          <w:szCs w:val="21"/>
        </w:rPr>
        <w:t>)</w:t>
      </w:r>
      <w:r>
        <w:rPr>
          <w:rFonts w:ascii="宋体" w:eastAsia="宋体" w:hAnsi="宋体" w:cs="宋体"/>
          <w:color w:val="auto"/>
          <w:kern w:val="0"/>
          <w:sz w:val="21"/>
          <w:szCs w:val="21"/>
        </w:rPr>
        <w:t>接口绑定一个端口的本地传输地址。</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(2)</w:t>
      </w:r>
      <w:r>
        <w:rPr>
          <w:rFonts w:ascii="宋体" w:eastAsia="宋体" w:hAnsi="宋体" w:cs="宋体"/>
          <w:color w:val="auto"/>
          <w:kern w:val="0"/>
          <w:sz w:val="21"/>
          <w:szCs w:val="21"/>
        </w:rPr>
        <w:t>启动</w:t>
      </w:r>
      <w:r>
        <w:rPr>
          <w:rFonts w:ascii="宋体" w:eastAsia="宋体" w:hAnsi="宋体" w:cs="宋体"/>
          <w:color w:val="auto"/>
          <w:kern w:val="0"/>
          <w:sz w:val="21"/>
          <w:szCs w:val="21"/>
        </w:rPr>
        <w:t xml:space="preserve">STUN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与传统的</w:t>
      </w:r>
      <w:r>
        <w:rPr>
          <w:rFonts w:ascii="宋体" w:eastAsia="宋体" w:hAnsi="宋体" w:cs="宋体"/>
          <w:color w:val="auto"/>
          <w:kern w:val="0"/>
          <w:sz w:val="21"/>
          <w:szCs w:val="21"/>
        </w:rPr>
        <w:t>STUN</w:t>
      </w:r>
      <w:r>
        <w:rPr>
          <w:rFonts w:ascii="宋体" w:eastAsia="宋体" w:hAnsi="宋体" w:cs="宋体"/>
          <w:color w:val="auto"/>
          <w:kern w:val="0"/>
          <w:sz w:val="21"/>
          <w:szCs w:val="21"/>
        </w:rPr>
        <w:t>不同，</w:t>
      </w:r>
      <w:r>
        <w:rPr>
          <w:rFonts w:ascii="宋体" w:eastAsia="宋体" w:hAnsi="宋体" w:cs="宋体"/>
          <w:color w:val="auto"/>
          <w:kern w:val="0"/>
          <w:sz w:val="21"/>
          <w:szCs w:val="21"/>
        </w:rPr>
        <w:t>ICE</w:t>
      </w:r>
      <w:r>
        <w:rPr>
          <w:rFonts w:ascii="宋体" w:eastAsia="宋体" w:hAnsi="宋体" w:cs="宋体"/>
          <w:color w:val="auto"/>
          <w:kern w:val="0"/>
          <w:sz w:val="21"/>
          <w:szCs w:val="21"/>
        </w:rPr>
        <w:t>用户名和密码可以通过信令协议进行交换。</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(3)</w:t>
      </w:r>
      <w:r>
        <w:rPr>
          <w:rFonts w:ascii="宋体" w:eastAsia="宋体" w:hAnsi="宋体" w:cs="宋体"/>
          <w:color w:val="auto"/>
          <w:kern w:val="0"/>
          <w:sz w:val="21"/>
          <w:szCs w:val="21"/>
        </w:rPr>
        <w:t>确定传输地址的优先级</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优先级反映了</w:t>
      </w:r>
      <w:r>
        <w:rPr>
          <w:rFonts w:ascii="宋体" w:eastAsia="宋体" w:hAnsi="宋体" w:cs="宋体"/>
          <w:color w:val="auto"/>
          <w:kern w:val="0"/>
          <w:sz w:val="21"/>
          <w:szCs w:val="21"/>
        </w:rPr>
        <w:t>UA</w:t>
      </w:r>
      <w:r>
        <w:rPr>
          <w:rFonts w:ascii="宋体" w:eastAsia="宋体" w:hAnsi="宋体" w:cs="宋体"/>
          <w:color w:val="auto"/>
          <w:kern w:val="0"/>
          <w:sz w:val="21"/>
          <w:szCs w:val="21"/>
        </w:rPr>
        <w:t>在该地址上接收媒体流的优先级别，取值范围</w:t>
      </w:r>
      <w:r>
        <w:rPr>
          <w:rFonts w:ascii="宋体" w:eastAsia="宋体" w:hAnsi="宋体" w:cs="宋体"/>
          <w:color w:val="auto"/>
          <w:kern w:val="0"/>
          <w:sz w:val="21"/>
          <w:szCs w:val="21"/>
        </w:rPr>
        <w:t>0</w:t>
      </w:r>
      <w:r>
        <w:rPr>
          <w:rFonts w:ascii="宋体" w:eastAsia="宋体" w:hAnsi="宋体" w:cs="宋体"/>
          <w:color w:val="auto"/>
          <w:kern w:val="0"/>
          <w:sz w:val="21"/>
          <w:szCs w:val="21"/>
        </w:rPr>
        <w:t>到</w:t>
      </w:r>
      <w:r>
        <w:rPr>
          <w:rFonts w:ascii="宋体" w:eastAsia="宋体" w:hAnsi="宋体" w:cs="宋体"/>
          <w:color w:val="auto"/>
          <w:kern w:val="0"/>
          <w:sz w:val="21"/>
          <w:szCs w:val="21"/>
        </w:rPr>
        <w:t>1</w:t>
      </w:r>
      <w:r>
        <w:rPr>
          <w:rFonts w:ascii="宋体" w:eastAsia="宋体" w:hAnsi="宋体" w:cs="宋体"/>
          <w:color w:val="auto"/>
          <w:kern w:val="0"/>
          <w:sz w:val="21"/>
          <w:szCs w:val="21"/>
        </w:rPr>
        <w:t>之间，按照被传输媒体流量来确定。</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(4)</w:t>
      </w:r>
      <w:r>
        <w:rPr>
          <w:rFonts w:ascii="宋体" w:eastAsia="宋体" w:hAnsi="宋体" w:cs="宋体"/>
          <w:color w:val="auto"/>
          <w:kern w:val="0"/>
          <w:sz w:val="21"/>
          <w:szCs w:val="21"/>
        </w:rPr>
        <w:t>构建初始化信息</w:t>
      </w:r>
      <w:r>
        <w:rPr>
          <w:rFonts w:ascii="宋体" w:eastAsia="宋体" w:hAnsi="宋体" w:cs="宋体"/>
          <w:color w:val="auto"/>
          <w:kern w:val="0"/>
          <w:sz w:val="21"/>
          <w:szCs w:val="21"/>
        </w:rPr>
        <w:t xml:space="preserve">(Initiate Message)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初始化消息由一系列媒体流组成，每个媒体流的任意</w:t>
      </w:r>
      <w:r>
        <w:rPr>
          <w:rFonts w:ascii="宋体" w:eastAsia="宋体" w:hAnsi="宋体" w:cs="宋体"/>
          <w:color w:val="auto"/>
          <w:kern w:val="0"/>
          <w:sz w:val="21"/>
          <w:szCs w:val="21"/>
        </w:rPr>
        <w:t>Peer</w:t>
      </w:r>
      <w:r>
        <w:rPr>
          <w:rFonts w:ascii="宋体" w:eastAsia="宋体" w:hAnsi="宋体" w:cs="宋体"/>
          <w:color w:val="auto"/>
          <w:kern w:val="0"/>
          <w:sz w:val="21"/>
          <w:szCs w:val="21"/>
        </w:rPr>
        <w:t>之间实现最人连通可能性的传输地址是由公网</w:t>
      </w:r>
      <w:r>
        <w:rPr>
          <w:rFonts w:ascii="宋体" w:eastAsia="宋体" w:hAnsi="宋体" w:cs="宋体"/>
          <w:color w:val="auto"/>
          <w:kern w:val="0"/>
          <w:sz w:val="21"/>
          <w:szCs w:val="21"/>
        </w:rPr>
        <w:t>L</w:t>
      </w:r>
      <w:r>
        <w:rPr>
          <w:rFonts w:ascii="宋体" w:eastAsia="宋体" w:hAnsi="宋体" w:cs="宋体"/>
          <w:color w:val="auto"/>
          <w:kern w:val="0"/>
          <w:sz w:val="21"/>
          <w:szCs w:val="21"/>
        </w:rPr>
        <w:t>转发服务器</w:t>
      </w:r>
      <w:r>
        <w:rPr>
          <w:rFonts w:ascii="宋体" w:eastAsia="宋体" w:hAnsi="宋体" w:cs="宋体"/>
          <w:color w:val="auto"/>
          <w:kern w:val="0"/>
          <w:sz w:val="21"/>
          <w:szCs w:val="21"/>
        </w:rPr>
        <w:t>(</w:t>
      </w:r>
      <w:r>
        <w:rPr>
          <w:rFonts w:ascii="宋体" w:eastAsia="宋体" w:hAnsi="宋体" w:cs="宋体"/>
          <w:color w:val="auto"/>
          <w:kern w:val="0"/>
          <w:sz w:val="21"/>
          <w:szCs w:val="21"/>
        </w:rPr>
        <w:t>如</w:t>
      </w:r>
      <w:r>
        <w:rPr>
          <w:rFonts w:ascii="宋体" w:eastAsia="宋体" w:hAnsi="宋体" w:cs="宋体"/>
          <w:color w:val="auto"/>
          <w:kern w:val="0"/>
          <w:sz w:val="21"/>
          <w:szCs w:val="21"/>
        </w:rPr>
        <w:t>TURN)</w:t>
      </w:r>
      <w:r>
        <w:rPr>
          <w:rFonts w:ascii="宋体" w:eastAsia="宋体" w:hAnsi="宋体" w:cs="宋体"/>
          <w:color w:val="auto"/>
          <w:kern w:val="0"/>
          <w:sz w:val="21"/>
          <w:szCs w:val="21"/>
        </w:rPr>
        <w:t>提供的地址。</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(5)</w:t>
      </w:r>
      <w:r>
        <w:rPr>
          <w:rFonts w:ascii="宋体" w:eastAsia="宋体" w:hAnsi="宋体" w:cs="宋体"/>
          <w:color w:val="auto"/>
          <w:kern w:val="0"/>
          <w:sz w:val="21"/>
          <w:szCs w:val="21"/>
        </w:rPr>
        <w:t>响应处理</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连通性检查和执行</w:t>
      </w:r>
      <w:r>
        <w:rPr>
          <w:rFonts w:ascii="宋体" w:eastAsia="宋体" w:hAnsi="宋体" w:cs="宋体"/>
          <w:color w:val="auto"/>
          <w:kern w:val="0"/>
          <w:sz w:val="21"/>
          <w:szCs w:val="21"/>
        </w:rPr>
        <w:t>ICE</w:t>
      </w:r>
      <w:r>
        <w:rPr>
          <w:rFonts w:ascii="宋体" w:eastAsia="宋体" w:hAnsi="宋体" w:cs="宋体"/>
          <w:color w:val="auto"/>
          <w:kern w:val="0"/>
          <w:sz w:val="21"/>
          <w:szCs w:val="21"/>
        </w:rPr>
        <w:t>算法中描述的地址收集过程。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(6)</w:t>
      </w:r>
      <w:r>
        <w:rPr>
          <w:rFonts w:ascii="宋体" w:eastAsia="宋体" w:hAnsi="宋体" w:cs="宋体"/>
          <w:color w:val="auto"/>
          <w:kern w:val="0"/>
          <w:sz w:val="21"/>
          <w:szCs w:val="21"/>
        </w:rPr>
        <w:t>生成接受信息</w:t>
      </w:r>
      <w:r>
        <w:rPr>
          <w:rFonts w:ascii="宋体" w:eastAsia="宋体" w:hAnsi="宋体" w:cs="宋体"/>
          <w:color w:val="auto"/>
          <w:kern w:val="0"/>
          <w:sz w:val="21"/>
          <w:szCs w:val="21"/>
        </w:rPr>
        <w:t xml:space="preserve">(Accept Message)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若接受则发送</w:t>
      </w:r>
      <w:r>
        <w:rPr>
          <w:rFonts w:ascii="宋体" w:eastAsia="宋体" w:hAnsi="宋体" w:cs="宋体"/>
          <w:color w:val="auto"/>
          <w:kern w:val="0"/>
          <w:sz w:val="21"/>
          <w:szCs w:val="21"/>
        </w:rPr>
        <w:t>Accept</w:t>
      </w:r>
      <w:r>
        <w:rPr>
          <w:rFonts w:ascii="宋体" w:eastAsia="宋体" w:hAnsi="宋体" w:cs="宋体"/>
          <w:color w:val="auto"/>
          <w:kern w:val="0"/>
          <w:sz w:val="21"/>
          <w:szCs w:val="21"/>
        </w:rPr>
        <w:t>消息，其构造过程与</w:t>
      </w:r>
      <w:r>
        <w:rPr>
          <w:rFonts w:ascii="宋体" w:eastAsia="宋体" w:hAnsi="宋体" w:cs="宋体"/>
          <w:color w:val="auto"/>
          <w:kern w:val="0"/>
          <w:sz w:val="21"/>
          <w:szCs w:val="21"/>
        </w:rPr>
        <w:t>InitiateMessage</w:t>
      </w:r>
      <w:r>
        <w:rPr>
          <w:rFonts w:ascii="宋体" w:eastAsia="宋体" w:hAnsi="宋体" w:cs="宋体"/>
          <w:color w:val="auto"/>
          <w:kern w:val="0"/>
          <w:sz w:val="21"/>
          <w:szCs w:val="21"/>
        </w:rPr>
        <w:t>类似。</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(7)</w:t>
      </w:r>
      <w:r>
        <w:rPr>
          <w:rFonts w:ascii="宋体" w:eastAsia="宋体" w:hAnsi="宋体" w:cs="宋体"/>
          <w:color w:val="auto"/>
          <w:kern w:val="0"/>
          <w:sz w:val="21"/>
          <w:szCs w:val="21"/>
        </w:rPr>
        <w:t>接受信息处理</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接受过程需要发起者使用</w:t>
      </w:r>
      <w:r>
        <w:rPr>
          <w:rFonts w:ascii="宋体" w:eastAsia="宋体" w:hAnsi="宋体" w:cs="宋体"/>
          <w:color w:val="auto"/>
          <w:kern w:val="0"/>
          <w:sz w:val="21"/>
          <w:szCs w:val="21"/>
        </w:rPr>
        <w:t>Send</w:t>
      </w:r>
      <w:r>
        <w:rPr>
          <w:rFonts w:ascii="宋体" w:eastAsia="宋体" w:hAnsi="宋体" w:cs="宋体"/>
          <w:color w:val="auto"/>
          <w:kern w:val="0"/>
          <w:sz w:val="21"/>
          <w:szCs w:val="21"/>
        </w:rPr>
        <w:t>命令，由服务器转发至响应者。</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(8)</w:t>
      </w:r>
      <w:r>
        <w:rPr>
          <w:rFonts w:ascii="宋体" w:eastAsia="宋体" w:hAnsi="宋体" w:cs="宋体"/>
          <w:color w:val="auto"/>
          <w:kern w:val="0"/>
          <w:sz w:val="21"/>
          <w:szCs w:val="21"/>
        </w:rPr>
        <w:t>附加</w:t>
      </w:r>
      <w:r>
        <w:rPr>
          <w:rFonts w:ascii="宋体" w:eastAsia="宋体" w:hAnsi="宋体" w:cs="宋体"/>
          <w:color w:val="auto"/>
          <w:kern w:val="0"/>
          <w:sz w:val="21"/>
          <w:szCs w:val="21"/>
        </w:rPr>
        <w:t>ICE</w:t>
      </w:r>
      <w:r>
        <w:rPr>
          <w:rFonts w:ascii="宋体" w:eastAsia="宋体" w:hAnsi="宋体" w:cs="宋体"/>
          <w:color w:val="auto"/>
          <w:kern w:val="0"/>
          <w:sz w:val="21"/>
          <w:szCs w:val="21"/>
        </w:rPr>
        <w:t>过程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Initiate</w:t>
      </w:r>
      <w:r>
        <w:rPr>
          <w:rFonts w:ascii="宋体" w:eastAsia="宋体" w:hAnsi="宋体" w:cs="宋体"/>
          <w:color w:val="auto"/>
          <w:kern w:val="0"/>
          <w:sz w:val="21"/>
          <w:szCs w:val="21"/>
        </w:rPr>
        <w:t>或</w:t>
      </w:r>
      <w:r>
        <w:rPr>
          <w:rFonts w:ascii="宋体" w:eastAsia="宋体" w:hAnsi="宋体" w:cs="宋体"/>
          <w:color w:val="auto"/>
          <w:kern w:val="0"/>
          <w:sz w:val="21"/>
          <w:szCs w:val="21"/>
        </w:rPr>
        <w:t>Accept</w:t>
      </w:r>
      <w:r>
        <w:rPr>
          <w:rFonts w:ascii="宋体" w:eastAsia="宋体" w:hAnsi="宋体" w:cs="宋体"/>
          <w:color w:val="auto"/>
          <w:kern w:val="0"/>
          <w:sz w:val="21"/>
          <w:szCs w:val="21"/>
        </w:rPr>
        <w:t>消息交换过程结束后，双方可能仍将继续收集传输地址。</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b/>
          <w:bCs/>
          <w:color w:val="auto"/>
          <w:kern w:val="0"/>
          <w:sz w:val="21"/>
          <w:szCs w:val="21"/>
        </w:rPr>
        <w:t>3</w:t>
      </w:r>
      <w:r>
        <w:rPr>
          <w:rFonts w:ascii="宋体" w:eastAsia="宋体" w:hAnsi="宋体" w:cs="宋体"/>
          <w:b/>
          <w:bCs/>
          <w:color w:val="auto"/>
          <w:kern w:val="0"/>
          <w:sz w:val="21"/>
          <w:szCs w:val="21"/>
        </w:rPr>
        <w:t>．</w:t>
      </w:r>
      <w:r>
        <w:rPr>
          <w:rFonts w:ascii="宋体" w:eastAsia="宋体" w:hAnsi="宋体" w:cs="宋体"/>
          <w:b/>
          <w:bCs/>
          <w:color w:val="auto"/>
          <w:kern w:val="0"/>
          <w:sz w:val="21"/>
          <w:szCs w:val="21"/>
        </w:rPr>
        <w:t>3 ICE</w:t>
      </w:r>
      <w:r>
        <w:rPr>
          <w:rFonts w:ascii="宋体" w:eastAsia="宋体" w:hAnsi="宋体" w:cs="宋体"/>
          <w:b/>
          <w:bCs/>
          <w:color w:val="auto"/>
          <w:kern w:val="0"/>
          <w:sz w:val="21"/>
          <w:szCs w:val="21"/>
        </w:rPr>
        <w:t>算法实现</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当将</w:t>
      </w:r>
      <w:r>
        <w:rPr>
          <w:rFonts w:ascii="宋体" w:eastAsia="宋体" w:hAnsi="宋体" w:cs="宋体"/>
          <w:color w:val="auto"/>
          <w:kern w:val="0"/>
          <w:sz w:val="21"/>
          <w:szCs w:val="21"/>
        </w:rPr>
        <w:t>ICE</w:t>
      </w:r>
      <w:r>
        <w:rPr>
          <w:rFonts w:ascii="宋体" w:eastAsia="宋体" w:hAnsi="宋体" w:cs="宋体"/>
          <w:color w:val="auto"/>
          <w:kern w:val="0"/>
          <w:sz w:val="21"/>
          <w:szCs w:val="21"/>
        </w:rPr>
        <w:t>算法集成到</w:t>
      </w:r>
      <w:r>
        <w:rPr>
          <w:rFonts w:ascii="宋体" w:eastAsia="宋体" w:hAnsi="宋体" w:cs="宋体"/>
          <w:color w:val="auto"/>
          <w:kern w:val="0"/>
          <w:sz w:val="21"/>
          <w:szCs w:val="21"/>
        </w:rPr>
        <w:t>SIP</w:t>
      </w:r>
      <w:r>
        <w:rPr>
          <w:rFonts w:ascii="宋体" w:eastAsia="宋体" w:hAnsi="宋体" w:cs="宋体"/>
          <w:color w:val="auto"/>
          <w:kern w:val="0"/>
          <w:sz w:val="21"/>
          <w:szCs w:val="21"/>
        </w:rPr>
        <w:t>呼叫过程的时候，流程应该是：</w:t>
      </w:r>
      <w:r>
        <w:rPr>
          <w:rFonts w:ascii="宋体" w:eastAsia="宋体" w:hAnsi="宋体" w:cs="宋体"/>
          <w:color w:val="auto"/>
          <w:kern w:val="0"/>
          <w:sz w:val="21"/>
          <w:szCs w:val="21"/>
        </w:rPr>
        <w:t>(1)SIP</w:t>
      </w:r>
      <w:r>
        <w:rPr>
          <w:rFonts w:ascii="宋体" w:eastAsia="宋体" w:hAnsi="宋体" w:cs="宋体"/>
          <w:color w:val="auto"/>
          <w:kern w:val="0"/>
          <w:sz w:val="21"/>
          <w:szCs w:val="21"/>
        </w:rPr>
        <w:t>终端注册，并且访问</w:t>
      </w:r>
      <w:r>
        <w:rPr>
          <w:rFonts w:ascii="宋体" w:eastAsia="宋体" w:hAnsi="宋体" w:cs="宋体"/>
          <w:color w:val="auto"/>
          <w:kern w:val="0"/>
          <w:sz w:val="21"/>
          <w:szCs w:val="21"/>
        </w:rPr>
        <w:t>STUN(STUNT)</w:t>
      </w:r>
      <w:r>
        <w:rPr>
          <w:rFonts w:ascii="宋体" w:eastAsia="宋体" w:hAnsi="宋体" w:cs="宋体"/>
          <w:color w:val="auto"/>
          <w:kern w:val="0"/>
          <w:sz w:val="21"/>
          <w:szCs w:val="21"/>
        </w:rPr>
        <w:t>服务器，判断</w:t>
      </w:r>
      <w:r>
        <w:rPr>
          <w:rFonts w:ascii="宋体" w:eastAsia="宋体" w:hAnsi="宋体" w:cs="宋体"/>
          <w:color w:val="auto"/>
          <w:kern w:val="0"/>
          <w:sz w:val="21"/>
          <w:szCs w:val="21"/>
        </w:rPr>
        <w:t>NAT/</w:t>
      </w:r>
      <w:r>
        <w:rPr>
          <w:rFonts w:ascii="宋体" w:eastAsia="宋体" w:hAnsi="宋体" w:cs="宋体"/>
          <w:color w:val="auto"/>
          <w:kern w:val="0"/>
          <w:sz w:val="21"/>
          <w:szCs w:val="21"/>
        </w:rPr>
        <w:t>防火墙类型，以及</w:t>
      </w:r>
      <w:r>
        <w:rPr>
          <w:rFonts w:ascii="宋体" w:eastAsia="宋体" w:hAnsi="宋体" w:cs="宋体"/>
          <w:color w:val="auto"/>
          <w:kern w:val="0"/>
          <w:sz w:val="21"/>
          <w:szCs w:val="21"/>
        </w:rPr>
        <w:t xml:space="preserve"> TCP</w:t>
      </w:r>
      <w:r>
        <w:rPr>
          <w:rFonts w:ascii="宋体" w:eastAsia="宋体" w:hAnsi="宋体" w:cs="宋体"/>
          <w:color w:val="auto"/>
          <w:kern w:val="0"/>
          <w:sz w:val="21"/>
          <w:szCs w:val="21"/>
        </w:rPr>
        <w:t>时三种序列的包的过滤情况。</w:t>
      </w:r>
      <w:r>
        <w:rPr>
          <w:rFonts w:ascii="宋体" w:eastAsia="宋体" w:hAnsi="宋体" w:cs="宋体"/>
          <w:color w:val="auto"/>
          <w:kern w:val="0"/>
          <w:sz w:val="21"/>
          <w:szCs w:val="21"/>
        </w:rPr>
        <w:t>(2)</w:t>
      </w:r>
      <w:r>
        <w:rPr>
          <w:rFonts w:ascii="宋体" w:eastAsia="宋体" w:hAnsi="宋体" w:cs="宋体"/>
          <w:color w:val="auto"/>
          <w:kern w:val="0"/>
          <w:sz w:val="21"/>
          <w:szCs w:val="21"/>
        </w:rPr>
        <w:t>当发起呼叫信息</w:t>
      </w:r>
      <w:r>
        <w:rPr>
          <w:rFonts w:ascii="宋体" w:eastAsia="宋体" w:hAnsi="宋体" w:cs="宋体"/>
          <w:color w:val="auto"/>
          <w:kern w:val="0"/>
          <w:sz w:val="21"/>
          <w:szCs w:val="21"/>
        </w:rPr>
        <w:t>(INVITE)</w:t>
      </w:r>
      <w:r>
        <w:rPr>
          <w:rFonts w:ascii="宋体" w:eastAsia="宋体" w:hAnsi="宋体" w:cs="宋体"/>
          <w:color w:val="auto"/>
          <w:kern w:val="0"/>
          <w:sz w:val="21"/>
          <w:szCs w:val="21"/>
        </w:rPr>
        <w:t>或接收到呼叫信息回应</w:t>
      </w:r>
      <w:r>
        <w:rPr>
          <w:rFonts w:ascii="宋体" w:eastAsia="宋体" w:hAnsi="宋体" w:cs="宋体"/>
          <w:color w:val="auto"/>
          <w:kern w:val="0"/>
          <w:sz w:val="21"/>
          <w:szCs w:val="21"/>
        </w:rPr>
        <w:t>(200 OK)</w:t>
      </w:r>
      <w:r>
        <w:rPr>
          <w:rFonts w:ascii="宋体" w:eastAsia="宋体" w:hAnsi="宋体" w:cs="宋体"/>
          <w:color w:val="auto"/>
          <w:kern w:val="0"/>
          <w:sz w:val="21"/>
          <w:szCs w:val="21"/>
        </w:rPr>
        <w:t>之前根据</w:t>
      </w:r>
      <w:r>
        <w:rPr>
          <w:rFonts w:ascii="宋体" w:eastAsia="宋体" w:hAnsi="宋体" w:cs="宋体"/>
          <w:color w:val="auto"/>
          <w:kern w:val="0"/>
          <w:sz w:val="21"/>
          <w:szCs w:val="21"/>
        </w:rPr>
        <w:t>NAT/</w:t>
      </w:r>
      <w:r>
        <w:rPr>
          <w:rFonts w:ascii="宋体" w:eastAsia="宋体" w:hAnsi="宋体" w:cs="宋体"/>
          <w:color w:val="auto"/>
          <w:kern w:val="0"/>
          <w:sz w:val="21"/>
          <w:szCs w:val="21"/>
        </w:rPr>
        <w:t>防火墙类型进行对</w:t>
      </w:r>
      <w:r>
        <w:rPr>
          <w:rFonts w:ascii="宋体" w:eastAsia="宋体" w:hAnsi="宋体" w:cs="宋体"/>
          <w:color w:val="auto"/>
          <w:kern w:val="0"/>
          <w:sz w:val="21"/>
          <w:szCs w:val="21"/>
        </w:rPr>
        <w:t>RTP</w:t>
      </w:r>
      <w:r>
        <w:rPr>
          <w:rFonts w:ascii="宋体" w:eastAsia="宋体" w:hAnsi="宋体" w:cs="宋体"/>
          <w:color w:val="auto"/>
          <w:kern w:val="0"/>
          <w:sz w:val="21"/>
          <w:szCs w:val="21"/>
        </w:rPr>
        <w:t>进行地址收集</w:t>
      </w:r>
      <w:r>
        <w:rPr>
          <w:rFonts w:ascii="宋体" w:eastAsia="宋体" w:hAnsi="宋体" w:cs="宋体"/>
          <w:color w:val="auto"/>
          <w:kern w:val="0"/>
          <w:sz w:val="21"/>
          <w:szCs w:val="21"/>
        </w:rPr>
        <w:t>(</w:t>
      </w:r>
      <w:r>
        <w:rPr>
          <w:rFonts w:ascii="宋体" w:eastAsia="宋体" w:hAnsi="宋体" w:cs="宋体"/>
          <w:color w:val="auto"/>
          <w:kern w:val="0"/>
          <w:sz w:val="21"/>
          <w:szCs w:val="21"/>
        </w:rPr>
        <w:t>任非对称性</w:t>
      </w:r>
      <w:r>
        <w:rPr>
          <w:rFonts w:ascii="宋体" w:eastAsia="宋体" w:hAnsi="宋体" w:cs="宋体"/>
          <w:color w:val="auto"/>
          <w:kern w:val="0"/>
          <w:sz w:val="21"/>
          <w:szCs w:val="21"/>
        </w:rPr>
        <w:t>NAT/</w:t>
      </w:r>
      <w:r>
        <w:rPr>
          <w:rFonts w:ascii="宋体" w:eastAsia="宋体" w:hAnsi="宋体" w:cs="宋体"/>
          <w:color w:val="auto"/>
          <w:kern w:val="0"/>
          <w:sz w:val="21"/>
          <w:szCs w:val="21"/>
        </w:rPr>
        <w:t>防火墙后需要收集</w:t>
      </w:r>
      <w:r>
        <w:rPr>
          <w:rFonts w:ascii="宋体" w:eastAsia="宋体" w:hAnsi="宋体" w:cs="宋体"/>
          <w:color w:val="auto"/>
          <w:kern w:val="0"/>
          <w:sz w:val="21"/>
          <w:szCs w:val="21"/>
        </w:rPr>
        <w:t>NAT</w:t>
      </w:r>
      <w:r>
        <w:rPr>
          <w:rFonts w:ascii="宋体" w:eastAsia="宋体" w:hAnsi="宋体" w:cs="宋体"/>
          <w:color w:val="auto"/>
          <w:kern w:val="0"/>
          <w:sz w:val="21"/>
          <w:szCs w:val="21"/>
        </w:rPr>
        <w:t>映射地址，在对称性</w:t>
      </w:r>
      <w:r>
        <w:rPr>
          <w:rFonts w:ascii="宋体" w:eastAsia="宋体" w:hAnsi="宋体" w:cs="宋体"/>
          <w:color w:val="auto"/>
          <w:kern w:val="0"/>
          <w:sz w:val="21"/>
          <w:szCs w:val="21"/>
        </w:rPr>
        <w:t>NAT/</w:t>
      </w:r>
      <w:r>
        <w:rPr>
          <w:rFonts w:ascii="宋体" w:eastAsia="宋体" w:hAnsi="宋体" w:cs="宋体"/>
          <w:color w:val="auto"/>
          <w:kern w:val="0"/>
          <w:sz w:val="21"/>
          <w:szCs w:val="21"/>
        </w:rPr>
        <w:t>防火墙后还需要收集</w:t>
      </w:r>
      <w:r>
        <w:rPr>
          <w:rFonts w:ascii="宋体" w:eastAsia="宋体" w:hAnsi="宋体" w:cs="宋体"/>
          <w:color w:val="auto"/>
          <w:kern w:val="0"/>
          <w:sz w:val="21"/>
          <w:szCs w:val="21"/>
        </w:rPr>
        <w:t xml:space="preserve"> TURN</w:t>
      </w:r>
      <w:r>
        <w:rPr>
          <w:rFonts w:ascii="宋体" w:eastAsia="宋体" w:hAnsi="宋体" w:cs="宋体"/>
          <w:color w:val="auto"/>
          <w:kern w:val="0"/>
          <w:sz w:val="21"/>
          <w:szCs w:val="21"/>
        </w:rPr>
        <w:t>地址</w:t>
      </w:r>
      <w:r>
        <w:rPr>
          <w:rFonts w:ascii="宋体" w:eastAsia="宋体" w:hAnsi="宋体" w:cs="宋体"/>
          <w:color w:val="auto"/>
          <w:kern w:val="0"/>
          <w:sz w:val="21"/>
          <w:szCs w:val="21"/>
        </w:rPr>
        <w:t>)</w:t>
      </w:r>
      <w:r>
        <w:rPr>
          <w:rFonts w:ascii="宋体" w:eastAsia="宋体" w:hAnsi="宋体" w:cs="宋体"/>
          <w:color w:val="auto"/>
          <w:kern w:val="0"/>
          <w:sz w:val="21"/>
          <w:szCs w:val="21"/>
        </w:rPr>
        <w:t>。</w:t>
      </w:r>
      <w:r>
        <w:rPr>
          <w:rFonts w:ascii="宋体" w:eastAsia="宋体" w:hAnsi="宋体" w:cs="宋体"/>
          <w:color w:val="auto"/>
          <w:kern w:val="0"/>
          <w:sz w:val="21"/>
          <w:szCs w:val="21"/>
        </w:rPr>
        <w:t>(3)</w:t>
      </w:r>
      <w:r>
        <w:rPr>
          <w:rFonts w:ascii="宋体" w:eastAsia="宋体" w:hAnsi="宋体" w:cs="宋体"/>
          <w:color w:val="auto"/>
          <w:kern w:val="0"/>
          <w:sz w:val="21"/>
          <w:szCs w:val="21"/>
        </w:rPr>
        <w:t>在</w:t>
      </w:r>
      <w:r>
        <w:rPr>
          <w:rFonts w:ascii="宋体" w:eastAsia="宋体" w:hAnsi="宋体" w:cs="宋体"/>
          <w:color w:val="auto"/>
          <w:kern w:val="0"/>
          <w:sz w:val="21"/>
          <w:szCs w:val="21"/>
        </w:rPr>
        <w:t>RTP</w:t>
      </w:r>
      <w:r>
        <w:rPr>
          <w:rFonts w:ascii="宋体" w:eastAsia="宋体" w:hAnsi="宋体" w:cs="宋体"/>
          <w:color w:val="auto"/>
          <w:kern w:val="0"/>
          <w:sz w:val="21"/>
          <w:szCs w:val="21"/>
        </w:rPr>
        <w:t>的地址端口启动接收</w:t>
      </w:r>
      <w:r>
        <w:rPr>
          <w:rFonts w:ascii="宋体" w:eastAsia="宋体" w:hAnsi="宋体" w:cs="宋体"/>
          <w:color w:val="auto"/>
          <w:kern w:val="0"/>
          <w:sz w:val="21"/>
          <w:szCs w:val="21"/>
        </w:rPr>
        <w:lastRenderedPageBreak/>
        <w:t>线程</w:t>
      </w:r>
      <w:r>
        <w:rPr>
          <w:rFonts w:ascii="宋体" w:eastAsia="宋体" w:hAnsi="宋体" w:cs="宋体"/>
          <w:color w:val="auto"/>
          <w:kern w:val="0"/>
          <w:sz w:val="21"/>
          <w:szCs w:val="21"/>
        </w:rPr>
        <w:t>RSTUN</w:t>
      </w:r>
      <w:r>
        <w:rPr>
          <w:rFonts w:ascii="宋体" w:eastAsia="宋体" w:hAnsi="宋体" w:cs="宋体"/>
          <w:color w:val="auto"/>
          <w:kern w:val="0"/>
          <w:sz w:val="21"/>
          <w:szCs w:val="21"/>
        </w:rPr>
        <w:t>服务程序。</w:t>
      </w:r>
      <w:r>
        <w:rPr>
          <w:rFonts w:ascii="宋体" w:eastAsia="宋体" w:hAnsi="宋体" w:cs="宋体"/>
          <w:color w:val="auto"/>
          <w:kern w:val="0"/>
          <w:sz w:val="21"/>
          <w:szCs w:val="21"/>
        </w:rPr>
        <w:t>(4)</w:t>
      </w:r>
      <w:r>
        <w:rPr>
          <w:rFonts w:ascii="宋体" w:eastAsia="宋体" w:hAnsi="宋体" w:cs="宋体"/>
          <w:color w:val="auto"/>
          <w:kern w:val="0"/>
          <w:sz w:val="21"/>
          <w:szCs w:val="21"/>
        </w:rPr>
        <w:t>发送</w:t>
      </w:r>
      <w:r>
        <w:rPr>
          <w:rFonts w:ascii="宋体" w:eastAsia="宋体" w:hAnsi="宋体" w:cs="宋体"/>
          <w:color w:val="auto"/>
          <w:kern w:val="0"/>
          <w:sz w:val="21"/>
          <w:szCs w:val="21"/>
        </w:rPr>
        <w:t>SIP</w:t>
      </w:r>
      <w:r>
        <w:rPr>
          <w:rFonts w:ascii="宋体" w:eastAsia="宋体" w:hAnsi="宋体" w:cs="宋体"/>
          <w:color w:val="auto"/>
          <w:kern w:val="0"/>
          <w:sz w:val="21"/>
          <w:szCs w:val="21"/>
        </w:rPr>
        <w:t>消息，收集的地址放列</w:t>
      </w:r>
      <w:r>
        <w:rPr>
          <w:rFonts w:ascii="宋体" w:eastAsia="宋体" w:hAnsi="宋体" w:cs="宋体"/>
          <w:color w:val="auto"/>
          <w:kern w:val="0"/>
          <w:sz w:val="21"/>
          <w:szCs w:val="21"/>
        </w:rPr>
        <w:t>SDP</w:t>
      </w:r>
      <w:r>
        <w:rPr>
          <w:rFonts w:ascii="宋体" w:eastAsia="宋体" w:hAnsi="宋体" w:cs="宋体"/>
          <w:color w:val="auto"/>
          <w:kern w:val="0"/>
          <w:sz w:val="21"/>
          <w:szCs w:val="21"/>
        </w:rPr>
        <w:t>消息中的</w:t>
      </w:r>
      <w:r>
        <w:rPr>
          <w:rFonts w:ascii="宋体" w:eastAsia="宋体" w:hAnsi="宋体" w:cs="宋体"/>
          <w:color w:val="auto"/>
          <w:kern w:val="0"/>
          <w:sz w:val="21"/>
          <w:szCs w:val="21"/>
        </w:rPr>
        <w:t>alt</w:t>
      </w:r>
      <w:r>
        <w:rPr>
          <w:rFonts w:ascii="宋体" w:eastAsia="宋体" w:hAnsi="宋体" w:cs="宋体"/>
          <w:color w:val="auto"/>
          <w:kern w:val="0"/>
          <w:sz w:val="21"/>
          <w:szCs w:val="21"/>
        </w:rPr>
        <w:t>属性中。</w:t>
      </w:r>
      <w:r>
        <w:rPr>
          <w:rFonts w:ascii="宋体" w:eastAsia="宋体" w:hAnsi="宋体" w:cs="宋体"/>
          <w:color w:val="auto"/>
          <w:kern w:val="0"/>
          <w:sz w:val="21"/>
          <w:szCs w:val="21"/>
        </w:rPr>
        <w:t xml:space="preserve"> (5)SIP</w:t>
      </w:r>
      <w:r>
        <w:rPr>
          <w:rFonts w:ascii="宋体" w:eastAsia="宋体" w:hAnsi="宋体" w:cs="宋体"/>
          <w:color w:val="auto"/>
          <w:kern w:val="0"/>
          <w:sz w:val="21"/>
          <w:szCs w:val="21"/>
        </w:rPr>
        <w:t>终端得到通讯双方地址后进行地址配对</w:t>
      </w:r>
      <w:r>
        <w:rPr>
          <w:rFonts w:ascii="宋体" w:eastAsia="宋体" w:hAnsi="宋体" w:cs="宋体"/>
          <w:color w:val="auto"/>
          <w:kern w:val="0"/>
          <w:sz w:val="21"/>
          <w:szCs w:val="21"/>
        </w:rPr>
        <w:t>(</w:t>
      </w:r>
      <w:r>
        <w:rPr>
          <w:rFonts w:ascii="宋体" w:eastAsia="宋体" w:hAnsi="宋体" w:cs="宋体"/>
          <w:color w:val="auto"/>
          <w:kern w:val="0"/>
          <w:sz w:val="21"/>
          <w:szCs w:val="21"/>
        </w:rPr>
        <w:t>将双方地址进行组合</w:t>
      </w:r>
      <w:r>
        <w:rPr>
          <w:rFonts w:ascii="宋体" w:eastAsia="宋体" w:hAnsi="宋体" w:cs="宋体"/>
          <w:color w:val="auto"/>
          <w:kern w:val="0"/>
          <w:sz w:val="21"/>
          <w:szCs w:val="21"/>
        </w:rPr>
        <w:t>)</w:t>
      </w:r>
      <w:r>
        <w:rPr>
          <w:rFonts w:ascii="宋体" w:eastAsia="宋体" w:hAnsi="宋体" w:cs="宋体"/>
          <w:color w:val="auto"/>
          <w:kern w:val="0"/>
          <w:sz w:val="21"/>
          <w:szCs w:val="21"/>
        </w:rPr>
        <w:t>，并且根据双方网络情况去掉无效的地址对。</w:t>
      </w:r>
      <w:r>
        <w:rPr>
          <w:rFonts w:ascii="宋体" w:eastAsia="宋体" w:hAnsi="宋体" w:cs="宋体"/>
          <w:color w:val="auto"/>
          <w:kern w:val="0"/>
          <w:sz w:val="21"/>
          <w:szCs w:val="21"/>
        </w:rPr>
        <w:t>(6)</w:t>
      </w:r>
      <w:r>
        <w:rPr>
          <w:rFonts w:ascii="宋体" w:eastAsia="宋体" w:hAnsi="宋体" w:cs="宋体"/>
          <w:color w:val="auto"/>
          <w:kern w:val="0"/>
          <w:sz w:val="21"/>
          <w:szCs w:val="21"/>
        </w:rPr>
        <w:t>根据地址对发</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送</w:t>
      </w:r>
      <w:r>
        <w:rPr>
          <w:rFonts w:ascii="宋体" w:eastAsia="宋体" w:hAnsi="宋体" w:cs="宋体"/>
          <w:color w:val="auto"/>
          <w:kern w:val="0"/>
          <w:sz w:val="21"/>
          <w:szCs w:val="21"/>
        </w:rPr>
        <w:t>STUN check</w:t>
      </w:r>
      <w:r>
        <w:rPr>
          <w:rFonts w:ascii="宋体" w:eastAsia="宋体" w:hAnsi="宋体" w:cs="宋体"/>
          <w:color w:val="auto"/>
          <w:kern w:val="0"/>
          <w:sz w:val="21"/>
          <w:szCs w:val="21"/>
        </w:rPr>
        <w:t>的包，其中</w:t>
      </w:r>
      <w:r>
        <w:rPr>
          <w:rFonts w:ascii="宋体" w:eastAsia="宋体" w:hAnsi="宋体" w:cs="宋体"/>
          <w:color w:val="auto"/>
          <w:kern w:val="0"/>
          <w:sz w:val="21"/>
          <w:szCs w:val="21"/>
        </w:rPr>
        <w:t>STUN</w:t>
      </w:r>
      <w:r>
        <w:rPr>
          <w:rFonts w:ascii="宋体" w:eastAsia="宋体" w:hAnsi="宋体" w:cs="宋体"/>
          <w:color w:val="auto"/>
          <w:kern w:val="0"/>
          <w:sz w:val="21"/>
          <w:szCs w:val="21"/>
        </w:rPr>
        <w:t>消息的用户名，密码从</w:t>
      </w:r>
      <w:r>
        <w:rPr>
          <w:rFonts w:ascii="宋体" w:eastAsia="宋体" w:hAnsi="宋体" w:cs="宋体"/>
          <w:color w:val="auto"/>
          <w:kern w:val="0"/>
          <w:sz w:val="21"/>
          <w:szCs w:val="21"/>
        </w:rPr>
        <w:t>alt</w:t>
      </w:r>
      <w:r>
        <w:rPr>
          <w:rFonts w:ascii="宋体" w:eastAsia="宋体" w:hAnsi="宋体" w:cs="宋体"/>
          <w:color w:val="auto"/>
          <w:kern w:val="0"/>
          <w:sz w:val="21"/>
          <w:szCs w:val="21"/>
        </w:rPr>
        <w:t>属性中得到，标识该地址对。</w:t>
      </w:r>
      <w:r>
        <w:rPr>
          <w:rFonts w:ascii="宋体" w:eastAsia="宋体" w:hAnsi="宋体" w:cs="宋体"/>
          <w:color w:val="auto"/>
          <w:kern w:val="0"/>
          <w:sz w:val="21"/>
          <w:szCs w:val="21"/>
        </w:rPr>
        <w:t>(7)</w:t>
      </w:r>
      <w:r>
        <w:rPr>
          <w:rFonts w:ascii="宋体" w:eastAsia="宋体" w:hAnsi="宋体" w:cs="宋体"/>
          <w:color w:val="auto"/>
          <w:kern w:val="0"/>
          <w:sz w:val="21"/>
          <w:szCs w:val="21"/>
        </w:rPr>
        <w:t>当检测到有效的地址对时</w:t>
      </w:r>
      <w:r>
        <w:rPr>
          <w:rFonts w:ascii="宋体" w:eastAsia="宋体" w:hAnsi="宋体" w:cs="宋体"/>
          <w:color w:val="auto"/>
          <w:kern w:val="0"/>
          <w:sz w:val="21"/>
          <w:szCs w:val="21"/>
        </w:rPr>
        <w:t>(</w:t>
      </w:r>
      <w:r>
        <w:rPr>
          <w:rFonts w:ascii="宋体" w:eastAsia="宋体" w:hAnsi="宋体" w:cs="宋体"/>
          <w:color w:val="auto"/>
          <w:kern w:val="0"/>
          <w:sz w:val="21"/>
          <w:szCs w:val="21"/>
        </w:rPr>
        <w:t>可以发送</w:t>
      </w:r>
      <w:r>
        <w:rPr>
          <w:rFonts w:ascii="宋体" w:eastAsia="宋体" w:hAnsi="宋体" w:cs="宋体"/>
          <w:color w:val="auto"/>
          <w:kern w:val="0"/>
          <w:sz w:val="21"/>
          <w:szCs w:val="21"/>
        </w:rPr>
        <w:t>RTP</w:t>
      </w:r>
      <w:r>
        <w:rPr>
          <w:rFonts w:ascii="宋体" w:eastAsia="宋体" w:hAnsi="宋体" w:cs="宋体"/>
          <w:color w:val="auto"/>
          <w:kern w:val="0"/>
          <w:sz w:val="21"/>
          <w:szCs w:val="21"/>
        </w:rPr>
        <w:t>媒体流的地址</w:t>
      </w:r>
      <w:r>
        <w:rPr>
          <w:rFonts w:ascii="宋体" w:eastAsia="宋体" w:hAnsi="宋体" w:cs="宋体"/>
          <w:color w:val="auto"/>
          <w:kern w:val="0"/>
          <w:sz w:val="21"/>
          <w:szCs w:val="21"/>
        </w:rPr>
        <w:t>)</w:t>
      </w:r>
      <w:r>
        <w:rPr>
          <w:rFonts w:ascii="宋体" w:eastAsia="宋体" w:hAnsi="宋体" w:cs="宋体"/>
          <w:color w:val="auto"/>
          <w:kern w:val="0"/>
          <w:sz w:val="21"/>
          <w:szCs w:val="21"/>
        </w:rPr>
        <w:t>，停止接收线程</w:t>
      </w:r>
      <w:r>
        <w:rPr>
          <w:rFonts w:ascii="宋体" w:eastAsia="宋体" w:hAnsi="宋体" w:cs="宋体"/>
          <w:color w:val="auto"/>
          <w:kern w:val="0"/>
          <w:sz w:val="21"/>
          <w:szCs w:val="21"/>
        </w:rPr>
        <w:t>STUN</w:t>
      </w:r>
      <w:r>
        <w:rPr>
          <w:rFonts w:ascii="宋体" w:eastAsia="宋体" w:hAnsi="宋体" w:cs="宋体"/>
          <w:color w:val="auto"/>
          <w:kern w:val="0"/>
          <w:sz w:val="21"/>
          <w:szCs w:val="21"/>
        </w:rPr>
        <w:t>服务</w:t>
      </w:r>
      <w:r>
        <w:rPr>
          <w:rFonts w:ascii="宋体" w:eastAsia="宋体" w:hAnsi="宋体" w:cs="宋体"/>
          <w:color w:val="auto"/>
          <w:kern w:val="0"/>
          <w:sz w:val="21"/>
          <w:szCs w:val="21"/>
        </w:rPr>
        <w:t>)</w:t>
      </w:r>
      <w:r>
        <w:rPr>
          <w:rFonts w:ascii="宋体" w:eastAsia="宋体" w:hAnsi="宋体" w:cs="宋体"/>
          <w:color w:val="auto"/>
          <w:kern w:val="0"/>
          <w:sz w:val="21"/>
          <w:szCs w:val="21"/>
        </w:rPr>
        <w:t>，开始传输</w:t>
      </w:r>
      <w:r>
        <w:rPr>
          <w:rFonts w:ascii="宋体" w:eastAsia="宋体" w:hAnsi="宋体" w:cs="宋体"/>
          <w:color w:val="auto"/>
          <w:kern w:val="0"/>
          <w:sz w:val="21"/>
          <w:szCs w:val="21"/>
        </w:rPr>
        <w:t>RTP</w:t>
      </w:r>
      <w:r>
        <w:rPr>
          <w:rFonts w:ascii="宋体" w:eastAsia="宋体" w:hAnsi="宋体" w:cs="宋体"/>
          <w:color w:val="auto"/>
          <w:kern w:val="0"/>
          <w:sz w:val="21"/>
          <w:szCs w:val="21"/>
        </w:rPr>
        <w:t>流。</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本文实现采用</w:t>
      </w:r>
      <w:r>
        <w:rPr>
          <w:rFonts w:ascii="宋体" w:eastAsia="宋体" w:hAnsi="宋体" w:cs="宋体"/>
          <w:color w:val="auto"/>
          <w:kern w:val="0"/>
          <w:sz w:val="21"/>
          <w:szCs w:val="21"/>
        </w:rPr>
        <w:t>Winpca</w:t>
      </w:r>
      <w:r>
        <w:rPr>
          <w:rFonts w:ascii="宋体" w:eastAsia="宋体" w:hAnsi="宋体" w:cs="宋体"/>
          <w:color w:val="auto"/>
          <w:kern w:val="0"/>
          <w:sz w:val="21"/>
          <w:szCs w:val="21"/>
        </w:rPr>
        <w:t>p API</w:t>
      </w:r>
      <w:r>
        <w:rPr>
          <w:rFonts w:ascii="宋体" w:eastAsia="宋体" w:hAnsi="宋体" w:cs="宋体"/>
          <w:color w:val="auto"/>
          <w:kern w:val="0"/>
          <w:sz w:val="21"/>
          <w:szCs w:val="21"/>
        </w:rPr>
        <w:t>首先捕获</w:t>
      </w:r>
      <w:r>
        <w:rPr>
          <w:rFonts w:ascii="宋体" w:eastAsia="宋体" w:hAnsi="宋体" w:cs="宋体"/>
          <w:color w:val="auto"/>
          <w:kern w:val="0"/>
          <w:sz w:val="21"/>
          <w:szCs w:val="21"/>
        </w:rPr>
        <w:t>TCP</w:t>
      </w:r>
      <w:r>
        <w:rPr>
          <w:rFonts w:ascii="宋体" w:eastAsia="宋体" w:hAnsi="宋体" w:cs="宋体"/>
          <w:color w:val="auto"/>
          <w:kern w:val="0"/>
          <w:sz w:val="21"/>
          <w:szCs w:val="21"/>
        </w:rPr>
        <w:t>连接的</w:t>
      </w:r>
      <w:r>
        <w:rPr>
          <w:rFonts w:ascii="宋体" w:eastAsia="宋体" w:hAnsi="宋体" w:cs="宋体"/>
          <w:color w:val="auto"/>
          <w:kern w:val="0"/>
          <w:sz w:val="21"/>
          <w:szCs w:val="21"/>
        </w:rPr>
        <w:t>SYN--out</w:t>
      </w:r>
      <w:r>
        <w:rPr>
          <w:rFonts w:ascii="宋体" w:eastAsia="宋体" w:hAnsi="宋体" w:cs="宋体"/>
          <w:color w:val="auto"/>
          <w:kern w:val="0"/>
          <w:sz w:val="21"/>
          <w:szCs w:val="21"/>
        </w:rPr>
        <w:t>包，修改</w:t>
      </w:r>
      <w:r>
        <w:rPr>
          <w:rFonts w:ascii="宋体" w:eastAsia="宋体" w:hAnsi="宋体" w:cs="宋体"/>
          <w:color w:val="auto"/>
          <w:kern w:val="0"/>
          <w:sz w:val="21"/>
          <w:szCs w:val="21"/>
        </w:rPr>
        <w:t>lP</w:t>
      </w:r>
      <w:r>
        <w:rPr>
          <w:rFonts w:ascii="宋体" w:eastAsia="宋体" w:hAnsi="宋体" w:cs="宋体"/>
          <w:color w:val="auto"/>
          <w:kern w:val="0"/>
          <w:sz w:val="21"/>
          <w:szCs w:val="21"/>
        </w:rPr>
        <w:t>包头的</w:t>
      </w:r>
      <w:r>
        <w:rPr>
          <w:rFonts w:ascii="宋体" w:eastAsia="宋体" w:hAnsi="宋体" w:cs="宋体"/>
          <w:color w:val="auto"/>
          <w:kern w:val="0"/>
          <w:sz w:val="21"/>
          <w:szCs w:val="21"/>
        </w:rPr>
        <w:t>TTL</w:t>
      </w:r>
      <w:r>
        <w:rPr>
          <w:rFonts w:ascii="宋体" w:eastAsia="宋体" w:hAnsi="宋体" w:cs="宋体"/>
          <w:color w:val="auto"/>
          <w:kern w:val="0"/>
          <w:sz w:val="21"/>
          <w:szCs w:val="21"/>
        </w:rPr>
        <w:t>的值，用</w:t>
      </w:r>
      <w:r>
        <w:rPr>
          <w:rFonts w:ascii="宋体" w:eastAsia="宋体" w:hAnsi="宋体" w:cs="宋体"/>
          <w:color w:val="auto"/>
          <w:kern w:val="0"/>
          <w:sz w:val="21"/>
          <w:szCs w:val="21"/>
        </w:rPr>
        <w:t>pcap—sendpacket()</w:t>
      </w:r>
      <w:r>
        <w:rPr>
          <w:rFonts w:ascii="宋体" w:eastAsia="宋体" w:hAnsi="宋体" w:cs="宋体"/>
          <w:color w:val="auto"/>
          <w:kern w:val="0"/>
          <w:sz w:val="21"/>
          <w:szCs w:val="21"/>
        </w:rPr>
        <w:t>。然后使该</w:t>
      </w:r>
      <w:r>
        <w:rPr>
          <w:rFonts w:ascii="宋体" w:eastAsia="宋体" w:hAnsi="宋体" w:cs="宋体"/>
          <w:color w:val="auto"/>
          <w:kern w:val="0"/>
          <w:sz w:val="21"/>
          <w:szCs w:val="21"/>
        </w:rPr>
        <w:t>socket</w:t>
      </w:r>
      <w:r>
        <w:rPr>
          <w:rFonts w:ascii="宋体" w:eastAsia="宋体" w:hAnsi="宋体" w:cs="宋体"/>
          <w:color w:val="auto"/>
          <w:kern w:val="0"/>
          <w:sz w:val="21"/>
          <w:szCs w:val="21"/>
        </w:rPr>
        <w:t>调用</w:t>
      </w:r>
      <w:r>
        <w:rPr>
          <w:rFonts w:ascii="宋体" w:eastAsia="宋体" w:hAnsi="宋体" w:cs="宋体"/>
          <w:color w:val="auto"/>
          <w:kern w:val="0"/>
          <w:sz w:val="21"/>
          <w:szCs w:val="21"/>
        </w:rPr>
        <w:t>listen</w:t>
      </w:r>
      <w:r>
        <w:rPr>
          <w:rFonts w:ascii="宋体" w:eastAsia="宋体" w:hAnsi="宋体" w:cs="宋体"/>
          <w:color w:val="auto"/>
          <w:kern w:val="0"/>
          <w:sz w:val="21"/>
          <w:szCs w:val="21"/>
        </w:rPr>
        <w:t>函数。实现过程中对应于</w:t>
      </w:r>
      <w:r>
        <w:rPr>
          <w:rFonts w:ascii="宋体" w:eastAsia="宋体" w:hAnsi="宋体" w:cs="宋体"/>
          <w:color w:val="auto"/>
          <w:kern w:val="0"/>
          <w:sz w:val="21"/>
          <w:szCs w:val="21"/>
        </w:rPr>
        <w:t>ICE</w:t>
      </w:r>
      <w:r>
        <w:rPr>
          <w:rFonts w:ascii="宋体" w:eastAsia="宋体" w:hAnsi="宋体" w:cs="宋体"/>
          <w:color w:val="auto"/>
          <w:kern w:val="0"/>
          <w:sz w:val="21"/>
          <w:szCs w:val="21"/>
        </w:rPr>
        <w:t>收集地址的算法描述为：</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0000FF"/>
          <w:kern w:val="0"/>
          <w:sz w:val="21"/>
          <w:szCs w:val="21"/>
        </w:rPr>
        <w:pict>
          <v:shape id="图片 6" o:spid="_x0000_i1026" type="#_x0000_t75" style="width:276pt;height:291pt">
            <v:imagedata r:id="rId16" o:title=""/>
          </v:shape>
        </w:pic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类中</w:t>
      </w:r>
      <w:r>
        <w:rPr>
          <w:rFonts w:ascii="宋体" w:eastAsia="宋体" w:hAnsi="宋体" w:cs="宋体"/>
          <w:color w:val="auto"/>
          <w:kern w:val="0"/>
          <w:sz w:val="21"/>
          <w:szCs w:val="21"/>
        </w:rPr>
        <w:t>m_nCandidateID</w:t>
      </w:r>
      <w:r>
        <w:rPr>
          <w:rFonts w:ascii="宋体" w:eastAsia="宋体" w:hAnsi="宋体" w:cs="宋体"/>
          <w:color w:val="auto"/>
          <w:kern w:val="0"/>
          <w:sz w:val="21"/>
          <w:szCs w:val="21"/>
        </w:rPr>
        <w:t>对应地址序号，</w:t>
      </w:r>
      <w:r>
        <w:rPr>
          <w:rFonts w:ascii="宋体" w:eastAsia="宋体" w:hAnsi="宋体" w:cs="宋体"/>
          <w:color w:val="auto"/>
          <w:kern w:val="0"/>
          <w:sz w:val="21"/>
          <w:szCs w:val="21"/>
        </w:rPr>
        <w:t>m_nPriority</w:t>
      </w:r>
      <w:r>
        <w:rPr>
          <w:rFonts w:ascii="宋体" w:eastAsia="宋体" w:hAnsi="宋体" w:cs="宋体"/>
          <w:color w:val="auto"/>
          <w:kern w:val="0"/>
          <w:sz w:val="21"/>
          <w:szCs w:val="21"/>
        </w:rPr>
        <w:t>表示地址优先级，</w:t>
      </w:r>
      <w:r>
        <w:rPr>
          <w:rFonts w:ascii="宋体" w:eastAsia="宋体" w:hAnsi="宋体" w:cs="宋体"/>
          <w:color w:val="auto"/>
          <w:kern w:val="0"/>
          <w:sz w:val="21"/>
          <w:szCs w:val="21"/>
        </w:rPr>
        <w:t>m_CandidateAddr</w:t>
      </w:r>
      <w:r>
        <w:rPr>
          <w:rFonts w:ascii="宋体" w:eastAsia="宋体" w:hAnsi="宋体" w:cs="宋体"/>
          <w:color w:val="auto"/>
          <w:kern w:val="0"/>
          <w:sz w:val="21"/>
          <w:szCs w:val="21"/>
        </w:rPr>
        <w:t>表示地址</w:t>
      </w:r>
      <w:r>
        <w:rPr>
          <w:rFonts w:ascii="宋体" w:eastAsia="宋体" w:hAnsi="宋体" w:cs="宋体"/>
          <w:color w:val="auto"/>
          <w:kern w:val="0"/>
          <w:sz w:val="21"/>
          <w:szCs w:val="21"/>
        </w:rPr>
        <w:t>(IP</w:t>
      </w:r>
      <w:r>
        <w:rPr>
          <w:rFonts w:ascii="宋体" w:eastAsia="宋体" w:hAnsi="宋体" w:cs="宋体"/>
          <w:color w:val="auto"/>
          <w:kern w:val="0"/>
          <w:sz w:val="21"/>
          <w:szCs w:val="21"/>
        </w:rPr>
        <w:t>地址，端口</w:t>
      </w:r>
      <w:r>
        <w:rPr>
          <w:rFonts w:ascii="宋体" w:eastAsia="宋体" w:hAnsi="宋体" w:cs="宋体"/>
          <w:color w:val="auto"/>
          <w:kern w:val="0"/>
          <w:sz w:val="21"/>
          <w:szCs w:val="21"/>
        </w:rPr>
        <w:t>)</w:t>
      </w:r>
      <w:r>
        <w:rPr>
          <w:rFonts w:ascii="宋体" w:eastAsia="宋体" w:hAnsi="宋体" w:cs="宋体"/>
          <w:color w:val="auto"/>
          <w:kern w:val="0"/>
          <w:sz w:val="21"/>
          <w:szCs w:val="21"/>
        </w:rPr>
        <w:t>。实现</w:t>
      </w:r>
      <w:r>
        <w:rPr>
          <w:rFonts w:ascii="宋体" w:eastAsia="宋体" w:hAnsi="宋体" w:cs="宋体"/>
          <w:color w:val="auto"/>
          <w:kern w:val="0"/>
          <w:sz w:val="21"/>
          <w:szCs w:val="21"/>
        </w:rPr>
        <w:t>ICE</w:t>
      </w:r>
      <w:r>
        <w:rPr>
          <w:rFonts w:ascii="宋体" w:eastAsia="宋体" w:hAnsi="宋体" w:cs="宋体"/>
          <w:color w:val="auto"/>
          <w:kern w:val="0"/>
          <w:sz w:val="21"/>
          <w:szCs w:val="21"/>
        </w:rPr>
        <w:t>算法的实体算法描述为：</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0000FF"/>
          <w:kern w:val="0"/>
          <w:sz w:val="21"/>
          <w:szCs w:val="21"/>
        </w:rPr>
        <w:lastRenderedPageBreak/>
        <w:pict>
          <v:shape id="图片 5" o:spid="_x0000_i1027" type="#_x0000_t75" style="width:248.4pt;height:252.6pt">
            <v:imagedata r:id="rId17" o:title=""/>
          </v:shape>
        </w:pict>
      </w:r>
      <w:r>
        <w:rPr>
          <w:rFonts w:ascii="宋体" w:eastAsia="宋体" w:hAnsi="宋体" w:cs="宋体"/>
          <w:color w:val="auto"/>
          <w:kern w:val="0"/>
          <w:sz w:val="21"/>
          <w:szCs w:val="21"/>
        </w:rPr>
        <w:br/>
      </w:r>
      <w:r>
        <w:rPr>
          <w:rFonts w:ascii="宋体" w:eastAsia="宋体" w:hAnsi="宋体" w:cs="宋体"/>
          <w:color w:val="0000FF"/>
          <w:kern w:val="0"/>
          <w:sz w:val="21"/>
          <w:szCs w:val="21"/>
        </w:rPr>
        <w:pict>
          <v:shape id="图片 4" o:spid="_x0000_i1028" type="#_x0000_t75" style="width:249.6pt;height:197.4pt">
            <v:imagedata r:id="rId18" o:title=""/>
          </v:shape>
        </w:pic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实现</w:t>
      </w:r>
      <w:r>
        <w:rPr>
          <w:rFonts w:ascii="宋体" w:eastAsia="宋体" w:hAnsi="宋体" w:cs="宋体"/>
          <w:color w:val="auto"/>
          <w:kern w:val="0"/>
          <w:sz w:val="21"/>
          <w:szCs w:val="21"/>
        </w:rPr>
        <w:t>ICE</w:t>
      </w:r>
      <w:r>
        <w:rPr>
          <w:rFonts w:ascii="宋体" w:eastAsia="宋体" w:hAnsi="宋体" w:cs="宋体"/>
          <w:color w:val="auto"/>
          <w:kern w:val="0"/>
          <w:sz w:val="21"/>
          <w:szCs w:val="21"/>
        </w:rPr>
        <w:t>中会话发起者和接收者的步骤基本一样，仅任处理流程中先后次序稍微有些不同，本文中实现的会话流程如图</w:t>
      </w:r>
      <w:r>
        <w:rPr>
          <w:rFonts w:ascii="宋体" w:eastAsia="宋体" w:hAnsi="宋体" w:cs="宋体"/>
          <w:color w:val="auto"/>
          <w:kern w:val="0"/>
          <w:sz w:val="21"/>
          <w:szCs w:val="21"/>
        </w:rPr>
        <w:t>l</w:t>
      </w:r>
      <w:r>
        <w:rPr>
          <w:rFonts w:ascii="宋体" w:eastAsia="宋体" w:hAnsi="宋体" w:cs="宋体"/>
          <w:color w:val="auto"/>
          <w:kern w:val="0"/>
          <w:sz w:val="21"/>
          <w:szCs w:val="21"/>
        </w:rPr>
        <w:t>所示。</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0000FF"/>
          <w:kern w:val="0"/>
          <w:sz w:val="21"/>
          <w:szCs w:val="21"/>
        </w:rPr>
        <w:lastRenderedPageBreak/>
        <w:pict>
          <v:shape id="图片 3" o:spid="_x0000_i1029" type="#_x0000_t75" style="width:219.6pt;height:385.2pt">
            <v:imagedata r:id="rId19" o:title=""/>
          </v:shape>
        </w:pic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图</w:t>
      </w:r>
      <w:r>
        <w:rPr>
          <w:rFonts w:ascii="宋体" w:eastAsia="宋体" w:hAnsi="宋体" w:cs="宋体"/>
          <w:color w:val="auto"/>
          <w:kern w:val="0"/>
          <w:sz w:val="21"/>
          <w:szCs w:val="21"/>
        </w:rPr>
        <w:t>1</w:t>
      </w:r>
      <w:r>
        <w:rPr>
          <w:rFonts w:ascii="宋体" w:eastAsia="宋体" w:hAnsi="宋体" w:cs="宋体"/>
          <w:color w:val="auto"/>
          <w:kern w:val="0"/>
          <w:sz w:val="21"/>
          <w:szCs w:val="21"/>
        </w:rPr>
        <w:t>会话流程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 xml:space="preserve">4 </w:t>
      </w:r>
      <w:r>
        <w:rPr>
          <w:rFonts w:ascii="宋体" w:eastAsia="宋体" w:hAnsi="宋体" w:cs="宋体"/>
          <w:b/>
          <w:bCs/>
          <w:color w:val="auto"/>
          <w:kern w:val="0"/>
          <w:sz w:val="21"/>
          <w:szCs w:val="21"/>
        </w:rPr>
        <w:t>测试</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以安装了</w:t>
      </w:r>
      <w:r>
        <w:rPr>
          <w:rFonts w:ascii="宋体" w:eastAsia="宋体" w:hAnsi="宋体" w:cs="宋体"/>
          <w:color w:val="auto"/>
          <w:kern w:val="0"/>
          <w:sz w:val="21"/>
          <w:szCs w:val="21"/>
        </w:rPr>
        <w:t>SIP</w:t>
      </w:r>
      <w:r>
        <w:rPr>
          <w:rFonts w:ascii="宋体" w:eastAsia="宋体" w:hAnsi="宋体" w:cs="宋体"/>
          <w:color w:val="auto"/>
          <w:kern w:val="0"/>
          <w:sz w:val="21"/>
          <w:szCs w:val="21"/>
        </w:rPr>
        <w:t>软终端的双方都在</w:t>
      </w:r>
      <w:r>
        <w:rPr>
          <w:rFonts w:ascii="宋体" w:eastAsia="宋体" w:hAnsi="宋体" w:cs="宋体"/>
          <w:color w:val="auto"/>
          <w:kern w:val="0"/>
          <w:sz w:val="21"/>
          <w:szCs w:val="21"/>
        </w:rPr>
        <w:t>Full ConeNATNAT/</w:t>
      </w:r>
      <w:r>
        <w:rPr>
          <w:rFonts w:ascii="宋体" w:eastAsia="宋体" w:hAnsi="宋体" w:cs="宋体"/>
          <w:color w:val="auto"/>
          <w:kern w:val="0"/>
          <w:sz w:val="21"/>
          <w:szCs w:val="21"/>
        </w:rPr>
        <w:t>防火墙后为例，进行实例测试。测试过程：</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(1)</w:t>
      </w:r>
      <w:r>
        <w:rPr>
          <w:rFonts w:ascii="宋体" w:eastAsia="宋体" w:hAnsi="宋体" w:cs="宋体"/>
          <w:color w:val="auto"/>
          <w:kern w:val="0"/>
          <w:sz w:val="21"/>
          <w:szCs w:val="21"/>
        </w:rPr>
        <w:t>将两台</w:t>
      </w:r>
      <w:r>
        <w:rPr>
          <w:rFonts w:ascii="宋体" w:eastAsia="宋体" w:hAnsi="宋体" w:cs="宋体"/>
          <w:color w:val="auto"/>
          <w:kern w:val="0"/>
          <w:sz w:val="21"/>
          <w:szCs w:val="21"/>
        </w:rPr>
        <w:t>PC</w:t>
      </w:r>
      <w:r>
        <w:rPr>
          <w:rFonts w:ascii="宋体" w:eastAsia="宋体" w:hAnsi="宋体" w:cs="宋体"/>
          <w:color w:val="auto"/>
          <w:kern w:val="0"/>
          <w:sz w:val="21"/>
          <w:szCs w:val="21"/>
        </w:rPr>
        <w:t>的</w:t>
      </w:r>
      <w:r>
        <w:rPr>
          <w:rFonts w:ascii="宋体" w:eastAsia="宋体" w:hAnsi="宋体" w:cs="宋体"/>
          <w:color w:val="auto"/>
          <w:kern w:val="0"/>
          <w:sz w:val="21"/>
          <w:szCs w:val="21"/>
        </w:rPr>
        <w:t>IP</w:t>
      </w:r>
      <w:r>
        <w:rPr>
          <w:rFonts w:ascii="宋体" w:eastAsia="宋体" w:hAnsi="宋体" w:cs="宋体"/>
          <w:color w:val="auto"/>
          <w:kern w:val="0"/>
          <w:sz w:val="21"/>
          <w:szCs w:val="21"/>
        </w:rPr>
        <w:t>的配置分别为公网</w:t>
      </w:r>
      <w:r>
        <w:rPr>
          <w:rFonts w:ascii="宋体" w:eastAsia="宋体" w:hAnsi="宋体" w:cs="宋体"/>
          <w:color w:val="auto"/>
          <w:kern w:val="0"/>
          <w:sz w:val="21"/>
          <w:szCs w:val="21"/>
        </w:rPr>
        <w:t>59</w:t>
      </w:r>
      <w:r>
        <w:rPr>
          <w:rFonts w:ascii="宋体" w:eastAsia="宋体" w:hAnsi="宋体" w:cs="宋体"/>
          <w:color w:val="auto"/>
          <w:kern w:val="0"/>
          <w:sz w:val="21"/>
          <w:szCs w:val="21"/>
        </w:rPr>
        <w:t>．</w:t>
      </w:r>
      <w:r>
        <w:rPr>
          <w:rFonts w:ascii="宋体" w:eastAsia="宋体" w:hAnsi="宋体" w:cs="宋体"/>
          <w:color w:val="auto"/>
          <w:kern w:val="0"/>
          <w:sz w:val="21"/>
          <w:szCs w:val="21"/>
        </w:rPr>
        <w:t>64</w:t>
      </w:r>
      <w:r>
        <w:rPr>
          <w:rFonts w:ascii="宋体" w:eastAsia="宋体" w:hAnsi="宋体" w:cs="宋体"/>
          <w:color w:val="auto"/>
          <w:kern w:val="0"/>
          <w:sz w:val="21"/>
          <w:szCs w:val="21"/>
        </w:rPr>
        <w:t>．</w:t>
      </w:r>
      <w:r>
        <w:rPr>
          <w:rFonts w:ascii="宋体" w:eastAsia="宋体" w:hAnsi="宋体" w:cs="宋体"/>
          <w:color w:val="auto"/>
          <w:kern w:val="0"/>
          <w:sz w:val="21"/>
          <w:szCs w:val="21"/>
        </w:rPr>
        <w:t>148</w:t>
      </w:r>
      <w:r>
        <w:rPr>
          <w:rFonts w:ascii="宋体" w:eastAsia="宋体" w:hAnsi="宋体" w:cs="宋体"/>
          <w:color w:val="auto"/>
          <w:kern w:val="0"/>
          <w:sz w:val="21"/>
          <w:szCs w:val="21"/>
        </w:rPr>
        <w:t>．</w:t>
      </w:r>
      <w:r>
        <w:rPr>
          <w:rFonts w:ascii="宋体" w:eastAsia="宋体" w:hAnsi="宋体" w:cs="宋体"/>
          <w:color w:val="auto"/>
          <w:kern w:val="0"/>
          <w:sz w:val="21"/>
          <w:szCs w:val="21"/>
        </w:rPr>
        <w:t>187122</w:t>
      </w:r>
      <w:r>
        <w:rPr>
          <w:rFonts w:ascii="宋体" w:eastAsia="宋体" w:hAnsi="宋体" w:cs="宋体"/>
          <w:color w:val="auto"/>
          <w:kern w:val="0"/>
          <w:sz w:val="21"/>
          <w:szCs w:val="21"/>
        </w:rPr>
        <w:t>和私网</w:t>
      </w:r>
      <w:r>
        <w:rPr>
          <w:rFonts w:ascii="宋体" w:eastAsia="宋体" w:hAnsi="宋体" w:cs="宋体"/>
          <w:color w:val="auto"/>
          <w:kern w:val="0"/>
          <w:sz w:val="21"/>
          <w:szCs w:val="21"/>
        </w:rPr>
        <w:t>10</w:t>
      </w:r>
      <w:r>
        <w:rPr>
          <w:rFonts w:ascii="宋体" w:eastAsia="宋体" w:hAnsi="宋体" w:cs="宋体"/>
          <w:color w:val="auto"/>
          <w:kern w:val="0"/>
          <w:sz w:val="21"/>
          <w:szCs w:val="21"/>
        </w:rPr>
        <w:t>．</w:t>
      </w:r>
      <w:r>
        <w:rPr>
          <w:rFonts w:ascii="宋体" w:eastAsia="宋体" w:hAnsi="宋体" w:cs="宋体"/>
          <w:color w:val="auto"/>
          <w:kern w:val="0"/>
          <w:sz w:val="21"/>
          <w:szCs w:val="21"/>
        </w:rPr>
        <w:t>0</w:t>
      </w:r>
      <w:r>
        <w:rPr>
          <w:rFonts w:ascii="宋体" w:eastAsia="宋体" w:hAnsi="宋体" w:cs="宋体"/>
          <w:color w:val="auto"/>
          <w:kern w:val="0"/>
          <w:sz w:val="21"/>
          <w:szCs w:val="21"/>
        </w:rPr>
        <w:t>．</w:t>
      </w:r>
      <w:r>
        <w:rPr>
          <w:rFonts w:ascii="宋体" w:eastAsia="宋体" w:hAnsi="宋体" w:cs="宋体"/>
          <w:color w:val="auto"/>
          <w:kern w:val="0"/>
          <w:sz w:val="21"/>
          <w:szCs w:val="21"/>
        </w:rPr>
        <w:t>0</w:t>
      </w:r>
      <w:r>
        <w:rPr>
          <w:rFonts w:ascii="宋体" w:eastAsia="宋体" w:hAnsi="宋体" w:cs="宋体"/>
          <w:color w:val="auto"/>
          <w:kern w:val="0"/>
          <w:sz w:val="21"/>
          <w:szCs w:val="21"/>
        </w:rPr>
        <w:t>．</w:t>
      </w:r>
      <w:r>
        <w:rPr>
          <w:rFonts w:ascii="宋体" w:eastAsia="宋体" w:hAnsi="宋体" w:cs="宋体"/>
          <w:color w:val="auto"/>
          <w:kern w:val="0"/>
          <w:sz w:val="21"/>
          <w:szCs w:val="21"/>
        </w:rPr>
        <w:t xml:space="preserve">5/8l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(2)</w:t>
      </w:r>
      <w:r>
        <w:rPr>
          <w:rFonts w:ascii="宋体" w:eastAsia="宋体" w:hAnsi="宋体" w:cs="宋体"/>
          <w:color w:val="auto"/>
          <w:kern w:val="0"/>
          <w:sz w:val="21"/>
          <w:szCs w:val="21"/>
        </w:rPr>
        <w:t>从公网中的用户代理向私网内的用户代理呼叫，结果能够建立会话，无明显的延时，话音质量良好；</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color w:val="auto"/>
          <w:kern w:val="0"/>
          <w:sz w:val="21"/>
          <w:szCs w:val="21"/>
        </w:rPr>
        <w:t>3)</w:t>
      </w:r>
      <w:r>
        <w:rPr>
          <w:rFonts w:ascii="宋体" w:eastAsia="宋体" w:hAnsi="宋体" w:cs="宋体"/>
          <w:color w:val="auto"/>
          <w:kern w:val="0"/>
          <w:sz w:val="21"/>
          <w:szCs w:val="21"/>
        </w:rPr>
        <w:t>从私网内的用户代理向公网中的用户代理呼叫，结果能够建立会话，且话音质量良好；</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通过抓包分析可以确定，使用该算法可以成功地穿越</w:t>
      </w:r>
      <w:r>
        <w:rPr>
          <w:rFonts w:ascii="宋体" w:eastAsia="宋体" w:hAnsi="宋体" w:cs="宋体"/>
          <w:color w:val="auto"/>
          <w:kern w:val="0"/>
          <w:sz w:val="21"/>
          <w:szCs w:val="21"/>
        </w:rPr>
        <w:t>NAT/</w:t>
      </w:r>
      <w:r>
        <w:rPr>
          <w:rFonts w:ascii="宋体" w:eastAsia="宋体" w:hAnsi="宋体" w:cs="宋体"/>
          <w:color w:val="auto"/>
          <w:kern w:val="0"/>
          <w:sz w:val="21"/>
          <w:szCs w:val="21"/>
        </w:rPr>
        <w:t>防火墙设备。</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w:t>
      </w:r>
      <w:r>
        <w:rPr>
          <w:rFonts w:ascii="宋体" w:eastAsia="宋体" w:hAnsi="宋体" w:cs="宋体"/>
          <w:b/>
          <w:bCs/>
          <w:color w:val="auto"/>
          <w:kern w:val="0"/>
          <w:sz w:val="21"/>
          <w:szCs w:val="21"/>
        </w:rPr>
        <w:t xml:space="preserve">5 </w:t>
      </w:r>
      <w:r>
        <w:rPr>
          <w:rFonts w:ascii="宋体" w:eastAsia="宋体" w:hAnsi="宋体" w:cs="宋体"/>
          <w:b/>
          <w:bCs/>
          <w:color w:val="auto"/>
          <w:kern w:val="0"/>
          <w:sz w:val="21"/>
          <w:szCs w:val="21"/>
        </w:rPr>
        <w:t>结论</w:t>
      </w:r>
      <w:r>
        <w:rPr>
          <w:rFonts w:ascii="宋体" w:eastAsia="宋体" w:hAnsi="宋体" w:cs="宋体"/>
          <w:color w:val="auto"/>
          <w:kern w:val="0"/>
          <w:sz w:val="21"/>
          <w:szCs w:val="21"/>
        </w:rPr>
        <w:t xml:space="preserve"> </w:t>
      </w:r>
    </w:p>
    <w:p w:rsidR="007B2445" w:rsidRDefault="008744AA">
      <w:pPr>
        <w:widowControl/>
        <w:spacing w:before="100" w:beforeAutospacing="1" w:after="100" w:afterAutospacing="1"/>
        <w:rPr>
          <w:rFonts w:ascii="宋体" w:eastAsia="宋体" w:hAnsi="宋体" w:cs="宋体"/>
          <w:color w:val="auto"/>
          <w:kern w:val="0"/>
          <w:sz w:val="21"/>
          <w:szCs w:val="21"/>
        </w:rPr>
      </w:pPr>
      <w:r>
        <w:rPr>
          <w:rFonts w:ascii="宋体" w:eastAsia="宋体" w:hAnsi="宋体" w:cs="宋体"/>
          <w:color w:val="auto"/>
          <w:kern w:val="0"/>
          <w:sz w:val="21"/>
          <w:szCs w:val="21"/>
        </w:rPr>
        <w:t>  ICE</w:t>
      </w:r>
      <w:r>
        <w:rPr>
          <w:rFonts w:ascii="宋体" w:eastAsia="宋体" w:hAnsi="宋体" w:cs="宋体"/>
          <w:color w:val="auto"/>
          <w:kern w:val="0"/>
          <w:sz w:val="21"/>
          <w:szCs w:val="21"/>
        </w:rPr>
        <w:t>方式的优势是显而易见的，它消除了现有的机制的许多脆弱性。例如，传统的</w:t>
      </w:r>
      <w:r>
        <w:rPr>
          <w:rFonts w:ascii="宋体" w:eastAsia="宋体" w:hAnsi="宋体" w:cs="宋体"/>
          <w:color w:val="auto"/>
          <w:kern w:val="0"/>
          <w:sz w:val="21"/>
          <w:szCs w:val="21"/>
        </w:rPr>
        <w:t>STUN</w:t>
      </w:r>
      <w:r>
        <w:rPr>
          <w:rFonts w:ascii="宋体" w:eastAsia="宋体" w:hAnsi="宋体" w:cs="宋体"/>
          <w:color w:val="auto"/>
          <w:kern w:val="0"/>
          <w:sz w:val="21"/>
          <w:szCs w:val="21"/>
        </w:rPr>
        <w:t>有几个脆弱点，其中一个就是发现过程需要客户端自己去判断所在</w:t>
      </w:r>
      <w:r>
        <w:rPr>
          <w:rFonts w:ascii="宋体" w:eastAsia="宋体" w:hAnsi="宋体" w:cs="宋体"/>
          <w:color w:val="auto"/>
          <w:kern w:val="0"/>
          <w:sz w:val="21"/>
          <w:szCs w:val="21"/>
        </w:rPr>
        <w:t xml:space="preserve"> NAT</w:t>
      </w:r>
      <w:r>
        <w:rPr>
          <w:rFonts w:ascii="宋体" w:eastAsia="宋体" w:hAnsi="宋体" w:cs="宋体"/>
          <w:color w:val="auto"/>
          <w:kern w:val="0"/>
          <w:sz w:val="21"/>
          <w:szCs w:val="21"/>
        </w:rPr>
        <w:t>类型，这实际上不是一个可取的做法。而应用</w:t>
      </w:r>
      <w:r>
        <w:rPr>
          <w:rFonts w:ascii="宋体" w:eastAsia="宋体" w:hAnsi="宋体" w:cs="宋体"/>
          <w:color w:val="auto"/>
          <w:kern w:val="0"/>
          <w:sz w:val="21"/>
          <w:szCs w:val="21"/>
        </w:rPr>
        <w:t>ICE</w:t>
      </w:r>
      <w:r>
        <w:rPr>
          <w:rFonts w:ascii="宋体" w:eastAsia="宋体" w:hAnsi="宋体" w:cs="宋体"/>
          <w:color w:val="auto"/>
          <w:kern w:val="0"/>
          <w:sz w:val="21"/>
          <w:szCs w:val="21"/>
        </w:rPr>
        <w:t>之后，这个发现过程己经不需要了。另一点脆弱性在于</w:t>
      </w:r>
      <w:r>
        <w:rPr>
          <w:rFonts w:ascii="宋体" w:eastAsia="宋体" w:hAnsi="宋体" w:cs="宋体"/>
          <w:color w:val="auto"/>
          <w:kern w:val="0"/>
          <w:sz w:val="21"/>
          <w:szCs w:val="21"/>
        </w:rPr>
        <w:t>STUN</w:t>
      </w:r>
      <w:r>
        <w:rPr>
          <w:rFonts w:ascii="宋体" w:eastAsia="宋体" w:hAnsi="宋体" w:cs="宋体"/>
          <w:color w:val="auto"/>
          <w:kern w:val="0"/>
          <w:sz w:val="21"/>
          <w:szCs w:val="21"/>
        </w:rPr>
        <w:t>，</w:t>
      </w:r>
      <w:r>
        <w:rPr>
          <w:rFonts w:ascii="宋体" w:eastAsia="宋体" w:hAnsi="宋体" w:cs="宋体"/>
          <w:color w:val="auto"/>
          <w:kern w:val="0"/>
          <w:sz w:val="21"/>
          <w:szCs w:val="21"/>
        </w:rPr>
        <w:t>TURN</w:t>
      </w:r>
      <w:r>
        <w:rPr>
          <w:rFonts w:ascii="宋体" w:eastAsia="宋体" w:hAnsi="宋体" w:cs="宋体"/>
          <w:color w:val="auto"/>
          <w:kern w:val="0"/>
          <w:sz w:val="21"/>
          <w:szCs w:val="21"/>
        </w:rPr>
        <w:t>等机制都完全依赖于一个附加</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的服务器，而</w:t>
      </w:r>
      <w:r>
        <w:rPr>
          <w:rFonts w:ascii="宋体" w:eastAsia="宋体" w:hAnsi="宋体" w:cs="宋体"/>
          <w:color w:val="auto"/>
          <w:kern w:val="0"/>
          <w:sz w:val="21"/>
          <w:szCs w:val="21"/>
        </w:rPr>
        <w:t>ICE</w:t>
      </w:r>
      <w:r>
        <w:rPr>
          <w:rFonts w:ascii="宋体" w:eastAsia="宋体" w:hAnsi="宋体" w:cs="宋体"/>
          <w:color w:val="auto"/>
          <w:kern w:val="0"/>
          <w:sz w:val="21"/>
          <w:szCs w:val="21"/>
        </w:rPr>
        <w:t>利用服务器分配单边地址的同时，还允许客户端直接相连，因此即使</w:t>
      </w:r>
      <w:r>
        <w:rPr>
          <w:rFonts w:ascii="宋体" w:eastAsia="宋体" w:hAnsi="宋体" w:cs="宋体"/>
          <w:color w:val="auto"/>
          <w:kern w:val="0"/>
          <w:sz w:val="21"/>
          <w:szCs w:val="21"/>
        </w:rPr>
        <w:t>STUN</w:t>
      </w:r>
      <w:r>
        <w:rPr>
          <w:rFonts w:ascii="宋体" w:eastAsia="宋体" w:hAnsi="宋体" w:cs="宋体"/>
          <w:color w:val="auto"/>
          <w:kern w:val="0"/>
          <w:sz w:val="21"/>
          <w:szCs w:val="21"/>
        </w:rPr>
        <w:t>或</w:t>
      </w:r>
      <w:r>
        <w:rPr>
          <w:rFonts w:ascii="宋体" w:eastAsia="宋体" w:hAnsi="宋体" w:cs="宋体"/>
          <w:color w:val="auto"/>
          <w:kern w:val="0"/>
          <w:sz w:val="21"/>
          <w:szCs w:val="21"/>
        </w:rPr>
        <w:t>TRUN</w:t>
      </w:r>
      <w:r>
        <w:rPr>
          <w:rFonts w:ascii="宋体" w:eastAsia="宋体" w:hAnsi="宋体" w:cs="宋体"/>
          <w:color w:val="auto"/>
          <w:kern w:val="0"/>
          <w:sz w:val="21"/>
          <w:szCs w:val="21"/>
        </w:rPr>
        <w:t>服务器中有任何一个失败了，</w:t>
      </w:r>
      <w:r>
        <w:rPr>
          <w:rFonts w:ascii="宋体" w:eastAsia="宋体" w:hAnsi="宋体" w:cs="宋体"/>
          <w:color w:val="auto"/>
          <w:kern w:val="0"/>
          <w:sz w:val="21"/>
          <w:szCs w:val="21"/>
        </w:rPr>
        <w:t>ICE</w:t>
      </w:r>
      <w:r>
        <w:rPr>
          <w:rFonts w:ascii="宋体" w:eastAsia="宋体" w:hAnsi="宋体" w:cs="宋体"/>
          <w:color w:val="auto"/>
          <w:kern w:val="0"/>
          <w:sz w:val="21"/>
          <w:szCs w:val="21"/>
        </w:rPr>
        <w:t>方式仍可让呼叫过</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程继续下去。此外，传统的</w:t>
      </w:r>
      <w:r>
        <w:rPr>
          <w:rFonts w:ascii="宋体" w:eastAsia="宋体" w:hAnsi="宋体" w:cs="宋体"/>
          <w:color w:val="auto"/>
          <w:kern w:val="0"/>
          <w:sz w:val="21"/>
          <w:szCs w:val="21"/>
        </w:rPr>
        <w:t>STUN</w:t>
      </w:r>
      <w:r>
        <w:rPr>
          <w:rFonts w:ascii="宋体" w:eastAsia="宋体" w:hAnsi="宋体" w:cs="宋体"/>
          <w:color w:val="auto"/>
          <w:kern w:val="0"/>
          <w:sz w:val="21"/>
          <w:szCs w:val="21"/>
        </w:rPr>
        <w:t>最大的缺陷在于，它不能保证在所有网络拓扑结</w:t>
      </w:r>
      <w:r>
        <w:rPr>
          <w:rFonts w:ascii="宋体" w:eastAsia="宋体" w:hAnsi="宋体" w:cs="宋体"/>
          <w:color w:val="auto"/>
          <w:kern w:val="0"/>
          <w:sz w:val="21"/>
          <w:szCs w:val="21"/>
        </w:rPr>
        <w:t>构中都正常工作，对于</w:t>
      </w:r>
      <w:r>
        <w:rPr>
          <w:rFonts w:ascii="宋体" w:eastAsia="宋体" w:hAnsi="宋体" w:cs="宋体"/>
          <w:color w:val="auto"/>
          <w:kern w:val="0"/>
          <w:sz w:val="21"/>
          <w:szCs w:val="21"/>
        </w:rPr>
        <w:t>TURN</w:t>
      </w:r>
      <w:r>
        <w:rPr>
          <w:rFonts w:ascii="宋体" w:eastAsia="宋体" w:hAnsi="宋体" w:cs="宋体"/>
          <w:color w:val="auto"/>
          <w:kern w:val="0"/>
          <w:sz w:val="21"/>
          <w:szCs w:val="21"/>
        </w:rPr>
        <w:t>或类似转发方式工作的协议来说，由于服务器的</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负担过重，</w:t>
      </w:r>
      <w:r>
        <w:rPr>
          <w:rFonts w:ascii="宋体" w:eastAsia="宋体" w:hAnsi="宋体" w:cs="宋体"/>
          <w:color w:val="auto"/>
          <w:kern w:val="0"/>
          <w:sz w:val="21"/>
          <w:szCs w:val="21"/>
        </w:rPr>
        <w:lastRenderedPageBreak/>
        <w:t>很容易出现丢包或者延迟情况。而</w:t>
      </w:r>
      <w:r>
        <w:rPr>
          <w:rFonts w:ascii="宋体" w:eastAsia="宋体" w:hAnsi="宋体" w:cs="宋体"/>
          <w:color w:val="auto"/>
          <w:kern w:val="0"/>
          <w:sz w:val="21"/>
          <w:szCs w:val="21"/>
        </w:rPr>
        <w:t>ICE</w:t>
      </w:r>
      <w:r>
        <w:rPr>
          <w:rFonts w:ascii="宋体" w:eastAsia="宋体" w:hAnsi="宋体" w:cs="宋体"/>
          <w:color w:val="auto"/>
          <w:kern w:val="0"/>
          <w:sz w:val="21"/>
          <w:szCs w:val="21"/>
        </w:rPr>
        <w:t>方式正好提供了一种负载均衡的解决方案，它将转发服务作为优先级最低的服务，从而在最大程度上保证了服务</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的可靠性和灵活性。此外，</w:t>
      </w:r>
      <w:r>
        <w:rPr>
          <w:rFonts w:ascii="宋体" w:eastAsia="宋体" w:hAnsi="宋体" w:cs="宋体"/>
          <w:color w:val="auto"/>
          <w:kern w:val="0"/>
          <w:sz w:val="21"/>
          <w:szCs w:val="21"/>
        </w:rPr>
        <w:t>ICE</w:t>
      </w:r>
      <w:r>
        <w:rPr>
          <w:rFonts w:ascii="宋体" w:eastAsia="宋体" w:hAnsi="宋体" w:cs="宋体"/>
          <w:color w:val="auto"/>
          <w:kern w:val="0"/>
          <w:sz w:val="21"/>
          <w:szCs w:val="21"/>
        </w:rPr>
        <w:t>的优势还在于对</w:t>
      </w:r>
      <w:r>
        <w:rPr>
          <w:rFonts w:ascii="宋体" w:eastAsia="宋体" w:hAnsi="宋体" w:cs="宋体"/>
          <w:color w:val="auto"/>
          <w:kern w:val="0"/>
          <w:sz w:val="21"/>
          <w:szCs w:val="21"/>
        </w:rPr>
        <w:t>IPv6</w:t>
      </w:r>
      <w:r>
        <w:rPr>
          <w:rFonts w:ascii="宋体" w:eastAsia="宋体" w:hAnsi="宋体" w:cs="宋体"/>
          <w:color w:val="auto"/>
          <w:kern w:val="0"/>
          <w:sz w:val="21"/>
          <w:szCs w:val="21"/>
        </w:rPr>
        <w:t>的支持。由于广泛的适应能力以及对未来网络的支持，</w:t>
      </w:r>
      <w:r>
        <w:rPr>
          <w:rFonts w:ascii="宋体" w:eastAsia="宋体" w:hAnsi="宋体" w:cs="宋体"/>
          <w:color w:val="auto"/>
          <w:kern w:val="0"/>
          <w:sz w:val="21"/>
          <w:szCs w:val="21"/>
        </w:rPr>
        <w:t>ICE</w:t>
      </w:r>
      <w:r>
        <w:rPr>
          <w:rFonts w:ascii="宋体" w:eastAsia="宋体" w:hAnsi="宋体" w:cs="宋体"/>
          <w:color w:val="auto"/>
          <w:kern w:val="0"/>
          <w:sz w:val="21"/>
          <w:szCs w:val="21"/>
        </w:rPr>
        <w:t>作为一种综合的解决方案将有着非常广阔的</w:t>
      </w:r>
      <w:r>
        <w:rPr>
          <w:rFonts w:ascii="宋体" w:eastAsia="宋体" w:hAnsi="宋体" w:cs="宋体"/>
          <w:color w:val="auto"/>
          <w:kern w:val="0"/>
          <w:sz w:val="21"/>
          <w:szCs w:val="21"/>
        </w:rPr>
        <w:t xml:space="preserve"> </w:t>
      </w:r>
      <w:r>
        <w:rPr>
          <w:rFonts w:ascii="宋体" w:eastAsia="宋体" w:hAnsi="宋体" w:cs="宋体"/>
          <w:color w:val="auto"/>
          <w:kern w:val="0"/>
          <w:sz w:val="21"/>
          <w:szCs w:val="21"/>
        </w:rPr>
        <w:t>应用前景。</w:t>
      </w:r>
      <w:r>
        <w:rPr>
          <w:rFonts w:ascii="宋体" w:eastAsia="宋体" w:hAnsi="宋体" w:cs="宋体"/>
          <w:color w:val="auto"/>
          <w:kern w:val="0"/>
          <w:sz w:val="21"/>
          <w:szCs w:val="21"/>
        </w:rPr>
        <w:t xml:space="preserve"> </w:t>
      </w:r>
    </w:p>
    <w:p w:rsidR="007B2445" w:rsidRDefault="007B2445">
      <w:pPr>
        <w:widowControl/>
        <w:rPr>
          <w:rFonts w:ascii="Calibri" w:eastAsia="宋体" w:hAnsi="Calibri"/>
          <w:color w:val="auto"/>
          <w:sz w:val="21"/>
          <w:szCs w:val="21"/>
        </w:rPr>
      </w:pPr>
    </w:p>
    <w:p w:rsidR="007B2445" w:rsidRDefault="008744AA">
      <w:pPr>
        <w:pStyle w:val="2"/>
      </w:pPr>
      <w:bookmarkStart w:id="14" w:name="_Toc381081900"/>
      <w:bookmarkStart w:id="15" w:name="_Toc2517"/>
      <w:r>
        <w:t>ubuntu</w:t>
      </w:r>
      <w:r>
        <w:t>安装使用</w:t>
      </w:r>
      <w:r>
        <w:t>stuntman</w:t>
      </w:r>
      <w:bookmarkEnd w:id="14"/>
      <w:r>
        <w:t>  </w:t>
      </w:r>
      <w:bookmarkEnd w:id="15"/>
    </w:p>
    <w:p w:rsidR="007B2445" w:rsidRDefault="008744AA">
      <w:pPr>
        <w:pStyle w:val="TextBody"/>
        <w:rPr>
          <w:rFonts w:ascii="宋体" w:eastAsia="宋体" w:hAnsi="宋体"/>
          <w:sz w:val="21"/>
          <w:szCs w:val="21"/>
        </w:rPr>
      </w:pPr>
      <w:r>
        <w:rPr>
          <w:sz w:val="21"/>
          <w:szCs w:val="21"/>
        </w:rPr>
        <w:t xml:space="preserve">1. </w:t>
      </w:r>
      <w:r>
        <w:rPr>
          <w:rFonts w:eastAsia="宋体" w:hint="eastAsia"/>
          <w:sz w:val="21"/>
          <w:szCs w:val="21"/>
        </w:rPr>
        <w:t>官网地址（</w:t>
      </w:r>
      <w:r>
        <w:rPr>
          <w:rFonts w:hint="eastAsia"/>
        </w:rPr>
        <w:t>要翻墙）</w:t>
      </w:r>
      <w:r>
        <w:rPr>
          <w:rFonts w:eastAsia="宋体" w:hint="eastAsia"/>
          <w:sz w:val="21"/>
          <w:szCs w:val="21"/>
        </w:rPr>
        <w:t>：</w:t>
      </w:r>
      <w:r>
        <w:rPr>
          <w:sz w:val="21"/>
          <w:szCs w:val="21"/>
        </w:rPr>
        <w:t>STUNTMAN</w:t>
      </w:r>
      <w:r>
        <w:rPr>
          <w:rFonts w:eastAsia="宋体" w:hint="eastAsia"/>
          <w:sz w:val="21"/>
          <w:szCs w:val="21"/>
        </w:rPr>
        <w:t>：</w:t>
      </w:r>
      <w:hyperlink r:id="rId20" w:history="1">
        <w:r>
          <w:rPr>
            <w:rStyle w:val="a5"/>
            <w:rFonts w:ascii="宋体" w:eastAsia="宋体" w:hAnsi="宋体"/>
            <w:sz w:val="21"/>
            <w:szCs w:val="21"/>
          </w:rPr>
          <w:t>http://www.stunprotocol.org/</w:t>
        </w:r>
      </w:hyperlink>
      <w:r>
        <w:rPr>
          <w:rStyle w:val="a5"/>
          <w:rFonts w:ascii="宋体" w:eastAsia="宋体" w:hAnsi="宋体" w:hint="eastAsia"/>
          <w:sz w:val="21"/>
          <w:szCs w:val="21"/>
        </w:rPr>
        <w:t xml:space="preserve"> </w:t>
      </w:r>
    </w:p>
    <w:p w:rsidR="007B2445" w:rsidRDefault="008744AA">
      <w:pPr>
        <w:ind w:firstLineChars="100" w:firstLine="210"/>
        <w:rPr>
          <w:rFonts w:eastAsia="宋体"/>
          <w:sz w:val="21"/>
          <w:szCs w:val="21"/>
        </w:rPr>
      </w:pPr>
      <w:r>
        <w:rPr>
          <w:rFonts w:eastAsia="宋体" w:hint="eastAsia"/>
          <w:sz w:val="21"/>
          <w:szCs w:val="21"/>
        </w:rPr>
        <w:t>从</w:t>
      </w:r>
      <w:hyperlink r:id="rId21" w:history="1">
        <w:r>
          <w:rPr>
            <w:rStyle w:val="a5"/>
            <w:sz w:val="21"/>
            <w:szCs w:val="21"/>
          </w:rPr>
          <w:t>http://www.stunprotocol.org/stunserver-1.2.3.tgz</w:t>
        </w:r>
      </w:hyperlink>
      <w:r>
        <w:rPr>
          <w:rFonts w:eastAsia="宋体" w:hint="eastAsia"/>
          <w:sz w:val="21"/>
          <w:szCs w:val="21"/>
        </w:rPr>
        <w:t xml:space="preserve"> </w:t>
      </w:r>
      <w:r>
        <w:rPr>
          <w:rFonts w:eastAsia="宋体" w:hint="eastAsia"/>
          <w:sz w:val="21"/>
          <w:szCs w:val="21"/>
        </w:rPr>
        <w:t>下载源码</w:t>
      </w:r>
    </w:p>
    <w:p w:rsidR="007B2445" w:rsidRDefault="008744AA">
      <w:pPr>
        <w:rPr>
          <w:rFonts w:eastAsia="宋体"/>
          <w:sz w:val="21"/>
          <w:szCs w:val="21"/>
        </w:rPr>
      </w:pPr>
      <w:r>
        <w:rPr>
          <w:sz w:val="21"/>
          <w:szCs w:val="21"/>
        </w:rPr>
        <w:t xml:space="preserve">2. </w:t>
      </w:r>
      <w:r>
        <w:rPr>
          <w:rFonts w:eastAsia="宋体" w:hint="eastAsia"/>
          <w:sz w:val="21"/>
          <w:szCs w:val="21"/>
        </w:rPr>
        <w:t>编译依赖：</w:t>
      </w:r>
    </w:p>
    <w:p w:rsidR="007B2445" w:rsidRDefault="008744AA">
      <w:pPr>
        <w:rPr>
          <w:sz w:val="21"/>
          <w:szCs w:val="21"/>
        </w:rPr>
      </w:pPr>
      <w:r>
        <w:rPr>
          <w:sz w:val="21"/>
          <w:szCs w:val="21"/>
        </w:rPr>
        <w:tab/>
      </w:r>
      <w:r>
        <w:rPr>
          <w:color w:val="FF0000"/>
          <w:sz w:val="21"/>
          <w:szCs w:val="21"/>
        </w:rPr>
        <w:t>sudo apt-get install g++</w:t>
      </w:r>
    </w:p>
    <w:p w:rsidR="007B2445" w:rsidRDefault="008744AA">
      <w:pPr>
        <w:rPr>
          <w:sz w:val="21"/>
          <w:szCs w:val="21"/>
        </w:rPr>
      </w:pPr>
      <w:r>
        <w:rPr>
          <w:sz w:val="21"/>
          <w:szCs w:val="21"/>
        </w:rPr>
        <w:tab/>
      </w:r>
      <w:r>
        <w:rPr>
          <w:color w:val="FF0000"/>
          <w:sz w:val="21"/>
          <w:szCs w:val="21"/>
        </w:rPr>
        <w:t>sudo apt-get install make</w:t>
      </w:r>
    </w:p>
    <w:p w:rsidR="007B2445" w:rsidRDefault="008744AA">
      <w:pPr>
        <w:rPr>
          <w:sz w:val="21"/>
          <w:szCs w:val="21"/>
        </w:rPr>
      </w:pPr>
      <w:r>
        <w:rPr>
          <w:sz w:val="21"/>
          <w:szCs w:val="21"/>
        </w:rPr>
        <w:tab/>
      </w:r>
      <w:r>
        <w:rPr>
          <w:color w:val="FF0000"/>
          <w:sz w:val="21"/>
          <w:szCs w:val="21"/>
        </w:rPr>
        <w:t xml:space="preserve">sudo apt-get install </w:t>
      </w:r>
      <w:r>
        <w:rPr>
          <w:color w:val="FF0000"/>
          <w:sz w:val="21"/>
          <w:szCs w:val="21"/>
        </w:rPr>
        <w:t>libboost-dev</w:t>
      </w:r>
      <w:r>
        <w:rPr>
          <w:sz w:val="21"/>
          <w:szCs w:val="21"/>
        </w:rPr>
        <w:t xml:space="preserve"> # For Boost</w:t>
      </w:r>
    </w:p>
    <w:p w:rsidR="007B2445" w:rsidRDefault="008744AA">
      <w:pPr>
        <w:rPr>
          <w:sz w:val="21"/>
          <w:szCs w:val="21"/>
        </w:rPr>
      </w:pPr>
      <w:r>
        <w:rPr>
          <w:sz w:val="21"/>
          <w:szCs w:val="21"/>
        </w:rPr>
        <w:tab/>
      </w:r>
      <w:r>
        <w:rPr>
          <w:color w:val="FF0000"/>
          <w:sz w:val="21"/>
          <w:szCs w:val="21"/>
        </w:rPr>
        <w:t>sudo apt-get install libssl-dev</w:t>
      </w:r>
      <w:r>
        <w:rPr>
          <w:sz w:val="21"/>
          <w:szCs w:val="21"/>
        </w:rPr>
        <w:t xml:space="preserve"> # For OpenSSL</w:t>
      </w:r>
    </w:p>
    <w:p w:rsidR="007B2445" w:rsidRDefault="008744AA">
      <w:pPr>
        <w:rPr>
          <w:sz w:val="21"/>
          <w:szCs w:val="21"/>
        </w:rPr>
      </w:pPr>
      <w:r>
        <w:rPr>
          <w:sz w:val="21"/>
          <w:szCs w:val="21"/>
        </w:rPr>
        <w:t xml:space="preserve">3. </w:t>
      </w:r>
      <w:r>
        <w:rPr>
          <w:rFonts w:eastAsia="宋体" w:hint="eastAsia"/>
          <w:sz w:val="21"/>
          <w:szCs w:val="21"/>
        </w:rPr>
        <w:t>编译</w:t>
      </w:r>
      <w:r>
        <w:rPr>
          <w:sz w:val="21"/>
          <w:szCs w:val="21"/>
        </w:rPr>
        <w:t xml:space="preserve"> stunserver</w:t>
      </w:r>
    </w:p>
    <w:p w:rsidR="007B2445" w:rsidRDefault="008744AA">
      <w:pPr>
        <w:rPr>
          <w:sz w:val="21"/>
          <w:szCs w:val="21"/>
        </w:rPr>
      </w:pPr>
      <w:r>
        <w:rPr>
          <w:sz w:val="21"/>
          <w:szCs w:val="21"/>
        </w:rPr>
        <w:tab/>
      </w:r>
      <w:r>
        <w:rPr>
          <w:color w:val="FF0000"/>
          <w:sz w:val="21"/>
          <w:szCs w:val="21"/>
        </w:rPr>
        <w:t>cd stunserver</w:t>
      </w:r>
    </w:p>
    <w:p w:rsidR="007B2445" w:rsidRDefault="008744AA">
      <w:pPr>
        <w:rPr>
          <w:sz w:val="21"/>
          <w:szCs w:val="21"/>
        </w:rPr>
      </w:pPr>
      <w:r>
        <w:rPr>
          <w:sz w:val="21"/>
          <w:szCs w:val="21"/>
        </w:rPr>
        <w:tab/>
      </w:r>
      <w:r>
        <w:rPr>
          <w:color w:val="FF0000"/>
          <w:sz w:val="21"/>
          <w:szCs w:val="21"/>
        </w:rPr>
        <w:t>sudo make</w:t>
      </w:r>
    </w:p>
    <w:p w:rsidR="007B2445" w:rsidRDefault="008744AA">
      <w:pPr>
        <w:rPr>
          <w:rFonts w:eastAsia="宋体"/>
          <w:sz w:val="21"/>
          <w:szCs w:val="21"/>
        </w:rPr>
      </w:pPr>
      <w:r>
        <w:rPr>
          <w:sz w:val="21"/>
          <w:szCs w:val="21"/>
        </w:rPr>
        <w:t xml:space="preserve">4. </w:t>
      </w:r>
      <w:r>
        <w:rPr>
          <w:rFonts w:eastAsia="宋体" w:hint="eastAsia"/>
          <w:sz w:val="21"/>
          <w:szCs w:val="21"/>
        </w:rPr>
        <w:t>在</w:t>
      </w:r>
      <w:r>
        <w:rPr>
          <w:sz w:val="21"/>
          <w:szCs w:val="21"/>
        </w:rPr>
        <w:t>stunserver</w:t>
      </w:r>
      <w:r>
        <w:rPr>
          <w:rFonts w:eastAsia="宋体" w:hint="eastAsia"/>
          <w:sz w:val="21"/>
          <w:szCs w:val="21"/>
        </w:rPr>
        <w:t>目录下生成下面三个程序</w:t>
      </w:r>
    </w:p>
    <w:p w:rsidR="007B2445" w:rsidRDefault="008744AA">
      <w:pPr>
        <w:rPr>
          <w:sz w:val="21"/>
          <w:szCs w:val="21"/>
        </w:rPr>
      </w:pPr>
      <w:r>
        <w:rPr>
          <w:sz w:val="21"/>
          <w:szCs w:val="21"/>
        </w:rPr>
        <w:tab/>
        <w:t>stunclient, stunserver, stuntestcode</w:t>
      </w:r>
    </w:p>
    <w:p w:rsidR="007B2445" w:rsidRDefault="008744AA">
      <w:pPr>
        <w:rPr>
          <w:sz w:val="21"/>
          <w:szCs w:val="21"/>
        </w:rPr>
      </w:pPr>
      <w:r>
        <w:rPr>
          <w:sz w:val="21"/>
          <w:szCs w:val="21"/>
        </w:rPr>
        <w:t>5. run the unit test. Should HAVE NO "FAIL" in the end of any line</w:t>
      </w:r>
    </w:p>
    <w:p w:rsidR="007B2445" w:rsidRDefault="008744AA">
      <w:pPr>
        <w:rPr>
          <w:sz w:val="21"/>
          <w:szCs w:val="21"/>
        </w:rPr>
      </w:pPr>
      <w:r>
        <w:rPr>
          <w:sz w:val="21"/>
          <w:szCs w:val="21"/>
        </w:rPr>
        <w:tab/>
      </w:r>
      <w:r>
        <w:rPr>
          <w:color w:val="FF0000"/>
          <w:sz w:val="21"/>
          <w:szCs w:val="21"/>
        </w:rPr>
        <w:t>./stuntes</w:t>
      </w:r>
      <w:r>
        <w:rPr>
          <w:color w:val="FF0000"/>
          <w:sz w:val="21"/>
          <w:szCs w:val="21"/>
        </w:rPr>
        <w:t>tcode</w:t>
      </w:r>
    </w:p>
    <w:p w:rsidR="007B2445" w:rsidRDefault="008744AA">
      <w:pPr>
        <w:rPr>
          <w:sz w:val="21"/>
          <w:szCs w:val="21"/>
        </w:rPr>
      </w:pPr>
      <w:r>
        <w:rPr>
          <w:sz w:val="21"/>
          <w:szCs w:val="21"/>
        </w:rPr>
        <w:tab/>
        <w:t>Result of CTestDataStream: PASS</w:t>
      </w:r>
    </w:p>
    <w:p w:rsidR="007B2445" w:rsidRDefault="008744AA">
      <w:pPr>
        <w:rPr>
          <w:sz w:val="21"/>
          <w:szCs w:val="21"/>
        </w:rPr>
      </w:pPr>
      <w:r>
        <w:rPr>
          <w:sz w:val="21"/>
          <w:szCs w:val="21"/>
        </w:rPr>
        <w:tab/>
        <w:t>Result of CTestReader: PASS</w:t>
      </w:r>
    </w:p>
    <w:p w:rsidR="007B2445" w:rsidRDefault="008744AA">
      <w:pPr>
        <w:rPr>
          <w:sz w:val="21"/>
          <w:szCs w:val="21"/>
        </w:rPr>
      </w:pPr>
      <w:r>
        <w:rPr>
          <w:sz w:val="21"/>
          <w:szCs w:val="21"/>
        </w:rPr>
        <w:tab/>
        <w:t>Result of CTestBuilder: PASS</w:t>
      </w:r>
    </w:p>
    <w:p w:rsidR="007B2445" w:rsidRDefault="008744AA">
      <w:pPr>
        <w:rPr>
          <w:sz w:val="21"/>
          <w:szCs w:val="21"/>
        </w:rPr>
      </w:pPr>
      <w:r>
        <w:rPr>
          <w:sz w:val="21"/>
          <w:szCs w:val="21"/>
        </w:rPr>
        <w:tab/>
        <w:t>Result of CTestIntegrity: PASS</w:t>
      </w:r>
    </w:p>
    <w:p w:rsidR="007B2445" w:rsidRDefault="008744AA">
      <w:pPr>
        <w:rPr>
          <w:sz w:val="21"/>
          <w:szCs w:val="21"/>
        </w:rPr>
      </w:pPr>
      <w:r>
        <w:rPr>
          <w:sz w:val="21"/>
          <w:szCs w:val="21"/>
        </w:rPr>
        <w:tab/>
        <w:t>Result of CTestMessageHandler: PASS</w:t>
      </w:r>
    </w:p>
    <w:p w:rsidR="007B2445" w:rsidRDefault="008744AA">
      <w:pPr>
        <w:rPr>
          <w:sz w:val="21"/>
          <w:szCs w:val="21"/>
        </w:rPr>
      </w:pPr>
      <w:r>
        <w:rPr>
          <w:sz w:val="21"/>
          <w:szCs w:val="21"/>
        </w:rPr>
        <w:tab/>
        <w:t>Result of CTestCmdLineParser: PASS</w:t>
      </w:r>
    </w:p>
    <w:p w:rsidR="007B2445" w:rsidRDefault="008744AA">
      <w:pPr>
        <w:rPr>
          <w:sz w:val="21"/>
          <w:szCs w:val="21"/>
        </w:rPr>
      </w:pPr>
      <w:r>
        <w:rPr>
          <w:sz w:val="21"/>
          <w:szCs w:val="21"/>
        </w:rPr>
        <w:tab/>
        <w:t>Testing detection for DirectMapping</w:t>
      </w:r>
    </w:p>
    <w:p w:rsidR="007B2445" w:rsidRDefault="008744AA">
      <w:pPr>
        <w:rPr>
          <w:sz w:val="21"/>
          <w:szCs w:val="21"/>
        </w:rPr>
      </w:pPr>
      <w:r>
        <w:rPr>
          <w:sz w:val="21"/>
          <w:szCs w:val="21"/>
        </w:rPr>
        <w:tab/>
        <w:t>Testing detecti</w:t>
      </w:r>
      <w:r>
        <w:rPr>
          <w:sz w:val="21"/>
          <w:szCs w:val="21"/>
        </w:rPr>
        <w:t>on for EndpointIndependent mapping</w:t>
      </w:r>
    </w:p>
    <w:p w:rsidR="007B2445" w:rsidRDefault="008744AA">
      <w:pPr>
        <w:rPr>
          <w:sz w:val="21"/>
          <w:szCs w:val="21"/>
        </w:rPr>
      </w:pPr>
      <w:r>
        <w:rPr>
          <w:sz w:val="21"/>
          <w:szCs w:val="21"/>
        </w:rPr>
        <w:tab/>
        <w:t>Testing detection for AddressDependentMapping</w:t>
      </w:r>
    </w:p>
    <w:p w:rsidR="007B2445" w:rsidRDefault="008744AA">
      <w:pPr>
        <w:rPr>
          <w:sz w:val="21"/>
          <w:szCs w:val="21"/>
        </w:rPr>
      </w:pPr>
      <w:r>
        <w:rPr>
          <w:sz w:val="21"/>
          <w:szCs w:val="21"/>
        </w:rPr>
        <w:tab/>
        <w:t>Testing detection for AddressAndPortDependentMapping</w:t>
      </w:r>
    </w:p>
    <w:p w:rsidR="007B2445" w:rsidRDefault="008744AA">
      <w:pPr>
        <w:rPr>
          <w:sz w:val="21"/>
          <w:szCs w:val="21"/>
        </w:rPr>
      </w:pPr>
      <w:r>
        <w:rPr>
          <w:sz w:val="21"/>
          <w:szCs w:val="21"/>
        </w:rPr>
        <w:tab/>
        <w:t>Testing detection for EndpointIndependentFiltering</w:t>
      </w:r>
    </w:p>
    <w:p w:rsidR="007B2445" w:rsidRDefault="008744AA">
      <w:pPr>
        <w:rPr>
          <w:sz w:val="21"/>
          <w:szCs w:val="21"/>
        </w:rPr>
      </w:pPr>
      <w:r>
        <w:rPr>
          <w:sz w:val="21"/>
          <w:szCs w:val="21"/>
        </w:rPr>
        <w:tab/>
        <w:t>Testing detection for AddressDependentFiltering</w:t>
      </w:r>
    </w:p>
    <w:p w:rsidR="007B2445" w:rsidRDefault="008744AA">
      <w:pPr>
        <w:rPr>
          <w:sz w:val="21"/>
          <w:szCs w:val="21"/>
        </w:rPr>
      </w:pPr>
      <w:r>
        <w:rPr>
          <w:sz w:val="21"/>
          <w:szCs w:val="21"/>
        </w:rPr>
        <w:tab/>
        <w:t xml:space="preserve">Testing detection </w:t>
      </w:r>
      <w:r>
        <w:rPr>
          <w:sz w:val="21"/>
          <w:szCs w:val="21"/>
        </w:rPr>
        <w:t>for AddressAndPortDependentFiltering</w:t>
      </w:r>
    </w:p>
    <w:p w:rsidR="007B2445" w:rsidRDefault="008744AA">
      <w:pPr>
        <w:rPr>
          <w:sz w:val="21"/>
          <w:szCs w:val="21"/>
        </w:rPr>
      </w:pPr>
      <w:r>
        <w:rPr>
          <w:sz w:val="21"/>
          <w:szCs w:val="21"/>
        </w:rPr>
        <w:tab/>
        <w:t>Result of CTestClientLogic: PASS</w:t>
      </w:r>
    </w:p>
    <w:p w:rsidR="007B2445" w:rsidRDefault="008744AA">
      <w:pPr>
        <w:rPr>
          <w:sz w:val="21"/>
          <w:szCs w:val="21"/>
        </w:rPr>
      </w:pPr>
      <w:r>
        <w:rPr>
          <w:sz w:val="21"/>
          <w:szCs w:val="21"/>
        </w:rPr>
        <w:tab/>
        <w:t>Result of CTestRecvFromEx(IPV4): PASS</w:t>
      </w:r>
    </w:p>
    <w:p w:rsidR="007B2445" w:rsidRDefault="008744AA">
      <w:pPr>
        <w:rPr>
          <w:sz w:val="21"/>
          <w:szCs w:val="21"/>
        </w:rPr>
      </w:pPr>
      <w:r>
        <w:rPr>
          <w:sz w:val="21"/>
          <w:szCs w:val="21"/>
        </w:rPr>
        <w:tab/>
        <w:t>Result of CTestRecvFromEx(IPV6): PASS</w:t>
      </w:r>
    </w:p>
    <w:p w:rsidR="007B2445" w:rsidRDefault="008744AA">
      <w:pPr>
        <w:rPr>
          <w:sz w:val="21"/>
          <w:szCs w:val="21"/>
        </w:rPr>
      </w:pPr>
      <w:r>
        <w:rPr>
          <w:sz w:val="21"/>
          <w:szCs w:val="21"/>
        </w:rPr>
        <w:tab/>
        <w:t>Result of CTestFastHash: PASS</w:t>
      </w:r>
    </w:p>
    <w:p w:rsidR="007B2445" w:rsidRDefault="008744AA">
      <w:pPr>
        <w:rPr>
          <w:sz w:val="21"/>
          <w:szCs w:val="21"/>
        </w:rPr>
      </w:pPr>
      <w:r>
        <w:rPr>
          <w:sz w:val="21"/>
          <w:szCs w:val="21"/>
        </w:rPr>
        <w:tab/>
        <w:t>Result of CTestPolling: PASS</w:t>
      </w:r>
    </w:p>
    <w:p w:rsidR="007B2445" w:rsidRDefault="008744AA">
      <w:pPr>
        <w:rPr>
          <w:sz w:val="21"/>
          <w:szCs w:val="21"/>
        </w:rPr>
      </w:pPr>
      <w:r>
        <w:rPr>
          <w:sz w:val="21"/>
          <w:szCs w:val="21"/>
        </w:rPr>
        <w:tab/>
        <w:t>Result of CTestAtomicHelpers: PASS</w:t>
      </w:r>
    </w:p>
    <w:p w:rsidR="007B2445" w:rsidRDefault="008744AA">
      <w:pPr>
        <w:rPr>
          <w:sz w:val="21"/>
          <w:szCs w:val="21"/>
        </w:rPr>
      </w:pPr>
      <w:r>
        <w:rPr>
          <w:sz w:val="21"/>
          <w:szCs w:val="21"/>
        </w:rPr>
        <w:t>6. start s</w:t>
      </w:r>
      <w:r>
        <w:rPr>
          <w:sz w:val="21"/>
          <w:szCs w:val="21"/>
        </w:rPr>
        <w:t>tun server......</w:t>
      </w:r>
    </w:p>
    <w:p w:rsidR="007B2445" w:rsidRDefault="008744AA">
      <w:pPr>
        <w:rPr>
          <w:sz w:val="21"/>
          <w:szCs w:val="21"/>
        </w:rPr>
      </w:pPr>
      <w:r>
        <w:rPr>
          <w:sz w:val="21"/>
          <w:szCs w:val="21"/>
        </w:rPr>
        <w:tab/>
      </w:r>
      <w:r>
        <w:rPr>
          <w:color w:val="FF0000"/>
          <w:sz w:val="21"/>
          <w:szCs w:val="21"/>
        </w:rPr>
        <w:t>./stunserver --help</w:t>
      </w:r>
      <w:r>
        <w:rPr>
          <w:sz w:val="21"/>
          <w:szCs w:val="21"/>
        </w:rPr>
        <w:t xml:space="preserve">     # </w:t>
      </w:r>
      <w:r>
        <w:rPr>
          <w:sz w:val="21"/>
          <w:szCs w:val="21"/>
        </w:rPr>
        <w:t>使用说明。</w:t>
      </w:r>
    </w:p>
    <w:p w:rsidR="007B2445" w:rsidRDefault="008744AA">
      <w:pPr>
        <w:rPr>
          <w:sz w:val="21"/>
          <w:szCs w:val="21"/>
        </w:rPr>
      </w:pPr>
      <w:r>
        <w:rPr>
          <w:sz w:val="21"/>
          <w:szCs w:val="21"/>
        </w:rPr>
        <w:tab/>
      </w:r>
      <w:r>
        <w:rPr>
          <w:color w:val="FF0000"/>
          <w:sz w:val="21"/>
          <w:szCs w:val="21"/>
        </w:rPr>
        <w:t>nohup ./stunserver --mode full --primaryinterface eth0 --altinterface eth1 &amp;</w:t>
      </w:r>
    </w:p>
    <w:p w:rsidR="007B2445" w:rsidRDefault="008744AA">
      <w:pPr>
        <w:widowControl/>
        <w:rPr>
          <w:rFonts w:ascii="Calibri" w:eastAsia="宋体" w:hAnsi="Calibri"/>
          <w:color w:val="auto"/>
          <w:sz w:val="21"/>
          <w:szCs w:val="21"/>
        </w:rPr>
      </w:pPr>
      <w:r>
        <w:rPr>
          <w:rFonts w:eastAsia="宋体" w:hint="eastAsia"/>
          <w:sz w:val="21"/>
          <w:szCs w:val="21"/>
        </w:rPr>
        <w:t>7</w:t>
      </w:r>
      <w:r>
        <w:rPr>
          <w:sz w:val="21"/>
          <w:szCs w:val="21"/>
        </w:rPr>
        <w:t>. stunclient</w:t>
      </w:r>
      <w:r>
        <w:rPr>
          <w:sz w:val="21"/>
          <w:szCs w:val="21"/>
        </w:rPr>
        <w:tab/>
      </w:r>
      <w:r>
        <w:rPr>
          <w:sz w:val="21"/>
          <w:szCs w:val="21"/>
        </w:rPr>
        <w:t>检测地址端口映射及</w:t>
      </w:r>
      <w:r>
        <w:rPr>
          <w:sz w:val="21"/>
          <w:szCs w:val="21"/>
        </w:rPr>
        <w:t>NAT</w:t>
      </w:r>
      <w:r>
        <w:rPr>
          <w:sz w:val="21"/>
          <w:szCs w:val="21"/>
        </w:rPr>
        <w:t>类型</w:t>
      </w:r>
    </w:p>
    <w:p w:rsidR="007B2445" w:rsidRDefault="008744AA">
      <w:pPr>
        <w:widowControl/>
        <w:rPr>
          <w:rFonts w:ascii="Calibri" w:eastAsia="宋体" w:hAnsi="Calibri"/>
          <w:color w:val="auto"/>
          <w:sz w:val="21"/>
          <w:szCs w:val="21"/>
        </w:rPr>
      </w:pPr>
      <w:r>
        <w:rPr>
          <w:sz w:val="21"/>
          <w:szCs w:val="21"/>
        </w:rPr>
        <w:t>用法：</w:t>
      </w:r>
      <w:r>
        <w:rPr>
          <w:sz w:val="21"/>
          <w:szCs w:val="21"/>
        </w:rPr>
        <w:t>./stunclient --mode full --localport 7777 </w:t>
      </w:r>
      <w:hyperlink r:id="rId22" w:tgtFrame="_blank" w:history="1">
        <w:r>
          <w:rPr>
            <w:rStyle w:val="a5"/>
            <w:color w:val="1155CC"/>
            <w:sz w:val="21"/>
            <w:szCs w:val="21"/>
          </w:rPr>
          <w:t>stun.</w:t>
        </w:r>
        <w:r>
          <w:rPr>
            <w:rStyle w:val="a5"/>
            <w:color w:val="1155CC"/>
            <w:sz w:val="21"/>
            <w:szCs w:val="21"/>
          </w:rPr>
          <w:t>sipgate.net</w:t>
        </w:r>
      </w:hyperlink>
    </w:p>
    <w:p w:rsidR="007B2445" w:rsidRDefault="007B2445">
      <w:pPr>
        <w:rPr>
          <w:sz w:val="21"/>
          <w:szCs w:val="21"/>
        </w:rPr>
      </w:pPr>
    </w:p>
    <w:p w:rsidR="007B2445" w:rsidRDefault="008744AA">
      <w:pPr>
        <w:rPr>
          <w:sz w:val="21"/>
          <w:szCs w:val="21"/>
        </w:rPr>
      </w:pPr>
      <w:r>
        <w:rPr>
          <w:sz w:val="21"/>
          <w:szCs w:val="21"/>
        </w:rPr>
        <w:t>NOTE: stuntman</w:t>
      </w:r>
      <w:r>
        <w:rPr>
          <w:sz w:val="21"/>
          <w:szCs w:val="21"/>
        </w:rPr>
        <w:t>只具有</w:t>
      </w:r>
      <w:r>
        <w:rPr>
          <w:sz w:val="21"/>
          <w:szCs w:val="21"/>
        </w:rPr>
        <w:t>stun</w:t>
      </w:r>
      <w:r>
        <w:rPr>
          <w:sz w:val="21"/>
          <w:szCs w:val="21"/>
        </w:rPr>
        <w:t>功能，没有转发功能。支持</w:t>
      </w:r>
      <w:r>
        <w:rPr>
          <w:sz w:val="21"/>
          <w:szCs w:val="21"/>
        </w:rPr>
        <w:t>UDP</w:t>
      </w:r>
      <w:r>
        <w:rPr>
          <w:sz w:val="21"/>
          <w:szCs w:val="21"/>
        </w:rPr>
        <w:t>，</w:t>
      </w:r>
      <w:r>
        <w:rPr>
          <w:sz w:val="21"/>
          <w:szCs w:val="21"/>
        </w:rPr>
        <w:t>TCP</w:t>
      </w:r>
      <w:r>
        <w:rPr>
          <w:sz w:val="21"/>
          <w:szCs w:val="21"/>
        </w:rPr>
        <w:t>。兼容</w:t>
      </w:r>
      <w:r>
        <w:rPr>
          <w:sz w:val="21"/>
          <w:szCs w:val="21"/>
        </w:rPr>
        <w:t>RFC3489</w:t>
      </w:r>
      <w:r>
        <w:rPr>
          <w:sz w:val="21"/>
          <w:szCs w:val="21"/>
        </w:rPr>
        <w:t>。</w:t>
      </w:r>
    </w:p>
    <w:p w:rsidR="007B2445" w:rsidRDefault="007B2445">
      <w:pPr>
        <w:widowControl/>
        <w:rPr>
          <w:rFonts w:ascii="Calibri" w:eastAsia="宋体" w:hAnsi="Calibri"/>
          <w:color w:val="auto"/>
          <w:sz w:val="21"/>
          <w:szCs w:val="21"/>
        </w:rPr>
      </w:pPr>
    </w:p>
    <w:p w:rsidR="007B2445" w:rsidRDefault="008744AA">
      <w:pPr>
        <w:pStyle w:val="2"/>
      </w:pPr>
      <w:bookmarkStart w:id="16" w:name="_Toc381081901"/>
      <w:bookmarkStart w:id="17" w:name="_Toc14659"/>
      <w:r>
        <w:rPr>
          <w:rFonts w:hint="eastAsia"/>
        </w:rPr>
        <w:t>一个开源的</w:t>
      </w:r>
      <w:r>
        <w:rPr>
          <w:rFonts w:hint="eastAsia"/>
        </w:rPr>
        <w:t>ICE</w:t>
      </w:r>
      <w:r>
        <w:rPr>
          <w:rFonts w:hint="eastAsia"/>
        </w:rPr>
        <w:t>库——</w:t>
      </w:r>
      <w:r>
        <w:rPr>
          <w:rFonts w:hint="eastAsia"/>
        </w:rPr>
        <w:t>libnice</w:t>
      </w:r>
      <w:r>
        <w:rPr>
          <w:rFonts w:hint="eastAsia"/>
        </w:rPr>
        <w:t>介绍</w:t>
      </w:r>
      <w:bookmarkEnd w:id="16"/>
      <w:bookmarkEnd w:id="17"/>
    </w:p>
    <w:p w:rsidR="007B2445" w:rsidRDefault="008744AA">
      <w:pPr>
        <w:rPr>
          <w:rFonts w:ascii="宋体" w:eastAsia="宋体" w:hAnsi="宋体"/>
        </w:rPr>
      </w:pPr>
      <w:r>
        <w:rPr>
          <w:rFonts w:ascii="宋体" w:eastAsia="宋体" w:hAnsi="宋体" w:hint="eastAsia"/>
        </w:rPr>
        <w:t>原文地址：</w:t>
      </w:r>
      <w:hyperlink r:id="rId23" w:history="1">
        <w:r>
          <w:rPr>
            <w:rStyle w:val="a5"/>
            <w:rFonts w:ascii="宋体" w:eastAsia="宋体" w:hAnsi="宋体"/>
          </w:rPr>
          <w:t>http://blog.csdn.net/kl222/article/details/19336179</w:t>
        </w:r>
      </w:hyperlink>
    </w:p>
    <w:p w:rsidR="007B2445" w:rsidRDefault="007B2445">
      <w:pPr>
        <w:rPr>
          <w:rFonts w:ascii="宋体" w:eastAsia="宋体" w:hAnsi="宋体"/>
        </w:rPr>
      </w:pP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lastRenderedPageBreak/>
        <w:t>libnice</w:t>
      </w:r>
      <w:r>
        <w:rPr>
          <w:rFonts w:ascii="宋体" w:eastAsia="宋体" w:hAnsi="宋体" w:cs="宋体"/>
          <w:color w:val="auto"/>
          <w:kern w:val="0"/>
        </w:rPr>
        <w:t>是一个</w:t>
      </w:r>
      <w:r>
        <w:rPr>
          <w:rFonts w:ascii="宋体" w:eastAsia="宋体" w:hAnsi="宋体" w:cs="宋体"/>
          <w:color w:val="auto"/>
          <w:kern w:val="0"/>
        </w:rPr>
        <w:t>ICE</w:t>
      </w:r>
      <w:r>
        <w:rPr>
          <w:rFonts w:ascii="宋体" w:eastAsia="宋体" w:hAnsi="宋体" w:cs="宋体"/>
          <w:color w:val="auto"/>
          <w:kern w:val="0"/>
        </w:rPr>
        <w:t>实现库。它实现了</w:t>
      </w:r>
      <w:r>
        <w:rPr>
          <w:rFonts w:ascii="宋体" w:eastAsia="宋体" w:hAnsi="宋体" w:cs="宋体"/>
          <w:color w:val="auto"/>
          <w:kern w:val="0"/>
        </w:rPr>
        <w:t>Interactive Connecti</w:t>
      </w:r>
      <w:r>
        <w:rPr>
          <w:rFonts w:ascii="宋体" w:eastAsia="宋体" w:hAnsi="宋体" w:cs="宋体"/>
          <w:color w:val="auto"/>
          <w:kern w:val="0"/>
        </w:rPr>
        <w:t xml:space="preserve">vity Establishment (ICE) standard (RFC 5245) </w:t>
      </w:r>
      <w:r>
        <w:rPr>
          <w:rFonts w:ascii="宋体" w:eastAsia="宋体" w:hAnsi="宋体" w:cs="宋体"/>
          <w:color w:val="auto"/>
          <w:kern w:val="0"/>
        </w:rPr>
        <w:t>和</w:t>
      </w:r>
      <w:r>
        <w:rPr>
          <w:rFonts w:ascii="宋体" w:eastAsia="宋体" w:hAnsi="宋体" w:cs="宋体"/>
          <w:color w:val="auto"/>
          <w:kern w:val="0"/>
        </w:rPr>
        <w:t xml:space="preserve"> the Session Traversal Utilities for NAT (STUN) standard (RFC 5389)</w:t>
      </w:r>
      <w:r>
        <w:rPr>
          <w:rFonts w:ascii="宋体" w:eastAsia="宋体" w:hAnsi="宋体" w:cs="宋体"/>
          <w:color w:val="auto"/>
          <w:kern w:val="0"/>
        </w:rPr>
        <w:t>。</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官网地址：</w:t>
      </w:r>
      <w:r>
        <w:rPr>
          <w:rFonts w:ascii="宋体" w:eastAsia="宋体" w:hAnsi="宋体" w:cs="宋体"/>
          <w:color w:val="auto"/>
          <w:kern w:val="0"/>
        </w:rPr>
        <w:t>http://nice.freedesktop.org/wiki/</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源码</w:t>
      </w:r>
      <w:r>
        <w:rPr>
          <w:rFonts w:ascii="宋体" w:eastAsia="宋体" w:hAnsi="宋体" w:cs="宋体"/>
          <w:color w:val="auto"/>
          <w:kern w:val="0"/>
        </w:rPr>
        <w:t>git</w:t>
      </w:r>
      <w:r>
        <w:rPr>
          <w:rFonts w:ascii="宋体" w:eastAsia="宋体" w:hAnsi="宋体" w:cs="宋体"/>
          <w:color w:val="auto"/>
          <w:kern w:val="0"/>
        </w:rPr>
        <w:t>库地址：</w:t>
      </w:r>
      <w:r>
        <w:rPr>
          <w:rFonts w:ascii="宋体" w:eastAsia="宋体" w:hAnsi="宋体" w:cs="宋体"/>
          <w:color w:val="auto"/>
          <w:kern w:val="0"/>
        </w:rPr>
        <w:t>http://cgit.collabora.com/git/libnice.git</w:t>
      </w:r>
    </w:p>
    <w:p w:rsidR="007B2445" w:rsidRDefault="007B2445">
      <w:pPr>
        <w:widowControl/>
        <w:spacing w:before="100" w:beforeAutospacing="1" w:after="100" w:afterAutospacing="1"/>
        <w:rPr>
          <w:rFonts w:ascii="宋体" w:eastAsia="宋体" w:hAnsi="宋体" w:cs="宋体"/>
          <w:color w:val="auto"/>
          <w:kern w:val="0"/>
        </w:rPr>
      </w:pP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1</w:t>
      </w:r>
      <w:r>
        <w:rPr>
          <w:rFonts w:ascii="宋体" w:eastAsia="宋体" w:hAnsi="宋体" w:cs="宋体"/>
          <w:color w:val="auto"/>
          <w:kern w:val="0"/>
        </w:rPr>
        <w:t>、下载源码：</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 xml:space="preserve">git clone </w:t>
      </w:r>
      <w:r>
        <w:rPr>
          <w:rFonts w:ascii="宋体" w:eastAsia="宋体" w:hAnsi="宋体" w:cs="宋体"/>
          <w:color w:val="auto"/>
          <w:kern w:val="0"/>
        </w:rPr>
        <w:t>git://git.collabora.co.uk/git/libnice.git</w:t>
      </w:r>
      <w:r>
        <w:rPr>
          <w:rFonts w:ascii="宋体" w:eastAsia="宋体" w:hAnsi="宋体" w:cs="宋体"/>
          <w:color w:val="auto"/>
          <w:kern w:val="0"/>
        </w:rPr>
        <w:br/>
      </w:r>
      <w:r>
        <w:rPr>
          <w:rFonts w:ascii="宋体" w:eastAsia="宋体" w:hAnsi="宋体" w:cs="宋体"/>
          <w:color w:val="auto"/>
          <w:kern w:val="0"/>
        </w:rPr>
        <w:br/>
        <w:t>2</w:t>
      </w:r>
      <w:r>
        <w:rPr>
          <w:rFonts w:ascii="宋体" w:eastAsia="宋体" w:hAnsi="宋体" w:cs="宋体"/>
          <w:color w:val="auto"/>
          <w:kern w:val="0"/>
        </w:rPr>
        <w:t>、编译：</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2.1</w:t>
      </w:r>
      <w:r>
        <w:rPr>
          <w:rFonts w:ascii="宋体" w:eastAsia="宋体" w:hAnsi="宋体" w:cs="宋体"/>
          <w:color w:val="auto"/>
          <w:kern w:val="0"/>
        </w:rPr>
        <w:t>、</w:t>
      </w:r>
      <w:r>
        <w:rPr>
          <w:rFonts w:ascii="宋体" w:eastAsia="宋体" w:hAnsi="宋体" w:cs="宋体"/>
          <w:color w:val="auto"/>
          <w:kern w:val="0"/>
        </w:rPr>
        <w:t>linux</w:t>
      </w:r>
      <w:r>
        <w:rPr>
          <w:rFonts w:ascii="宋体" w:eastAsia="宋体" w:hAnsi="宋体" w:cs="宋体"/>
          <w:color w:val="auto"/>
          <w:kern w:val="0"/>
        </w:rPr>
        <w:t>平台下：</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它依赖：</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 glib &gt;= 2.10</w:t>
      </w:r>
      <w:r>
        <w:rPr>
          <w:rFonts w:ascii="宋体" w:eastAsia="宋体" w:hAnsi="宋体" w:cs="宋体"/>
          <w:color w:val="auto"/>
          <w:kern w:val="0"/>
        </w:rPr>
        <w:br/>
        <w:t> pkg-config</w:t>
      </w:r>
      <w:r>
        <w:rPr>
          <w:rFonts w:ascii="宋体" w:eastAsia="宋体" w:hAnsi="宋体" w:cs="宋体"/>
          <w:color w:val="auto"/>
          <w:kern w:val="0"/>
        </w:rPr>
        <w:br/>
        <w:t> gupnp-igd &gt;= 0.1.2 (optional)</w:t>
      </w:r>
      <w:r>
        <w:rPr>
          <w:rFonts w:ascii="宋体" w:eastAsia="宋体" w:hAnsi="宋体" w:cs="宋体"/>
          <w:color w:val="auto"/>
          <w:kern w:val="0"/>
        </w:rPr>
        <w:br/>
        <w:t> gstreamer-0.10 &gt;= 0.10.0 (optional)</w:t>
      </w:r>
      <w:r>
        <w:rPr>
          <w:rFonts w:ascii="宋体" w:eastAsia="宋体" w:hAnsi="宋体" w:cs="宋体"/>
          <w:color w:val="auto"/>
          <w:kern w:val="0"/>
        </w:rPr>
        <w:br/>
        <w:t>gtk-doc-tools     #autogen.sh</w:t>
      </w:r>
      <w:r>
        <w:rPr>
          <w:rFonts w:ascii="宋体" w:eastAsia="宋体" w:hAnsi="宋体" w:cs="宋体"/>
          <w:color w:val="auto"/>
          <w:kern w:val="0"/>
        </w:rPr>
        <w:t>需要</w:t>
      </w:r>
    </w:p>
    <w:p w:rsidR="007B2445" w:rsidRDefault="007B2445">
      <w:pPr>
        <w:widowControl/>
        <w:spacing w:before="100" w:beforeAutospacing="1" w:after="100" w:afterAutospacing="1"/>
        <w:rPr>
          <w:rFonts w:ascii="宋体" w:eastAsia="宋体" w:hAnsi="宋体" w:cs="宋体"/>
          <w:color w:val="auto"/>
          <w:kern w:val="0"/>
        </w:rPr>
      </w:pP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2.2</w:t>
      </w:r>
      <w:r>
        <w:rPr>
          <w:rFonts w:ascii="宋体" w:eastAsia="宋体" w:hAnsi="宋体" w:cs="宋体"/>
          <w:color w:val="auto"/>
          <w:kern w:val="0"/>
        </w:rPr>
        <w:t>、编译</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 xml:space="preserve">k@k-C410:/home/libnice$ ./autogen.sh </w:t>
      </w:r>
      <w:r>
        <w:rPr>
          <w:rFonts w:ascii="宋体" w:eastAsia="宋体" w:hAnsi="宋体" w:cs="宋体"/>
          <w:color w:val="auto"/>
          <w:kern w:val="0"/>
        </w:rPr>
        <w:br/>
      </w:r>
      <w:r>
        <w:rPr>
          <w:rFonts w:ascii="宋体" w:eastAsia="宋体" w:hAnsi="宋体" w:cs="宋体"/>
          <w:color w:val="auto"/>
          <w:kern w:val="0"/>
        </w:rPr>
        <w:br/>
      </w:r>
      <w:r>
        <w:rPr>
          <w:rFonts w:ascii="宋体" w:eastAsia="宋体" w:hAnsi="宋体" w:cs="宋体"/>
          <w:color w:val="auto"/>
          <w:kern w:val="0"/>
        </w:rPr>
        <w:t>k@k-C410:/home/libnice$ ./configure</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k@k-C410:/home/libnice$ make</w:t>
      </w:r>
    </w:p>
    <w:p w:rsidR="007B2445" w:rsidRDefault="007B2445">
      <w:pPr>
        <w:widowControl/>
        <w:spacing w:before="100" w:beforeAutospacing="1" w:after="100" w:afterAutospacing="1"/>
        <w:rPr>
          <w:rFonts w:ascii="宋体" w:eastAsia="宋体" w:hAnsi="宋体" w:cs="宋体"/>
          <w:color w:val="auto"/>
          <w:kern w:val="0"/>
        </w:rPr>
      </w:pP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3</w:t>
      </w:r>
      <w:r>
        <w:rPr>
          <w:rFonts w:ascii="宋体" w:eastAsia="宋体" w:hAnsi="宋体" w:cs="宋体"/>
          <w:color w:val="auto"/>
          <w:kern w:val="0"/>
        </w:rPr>
        <w:t>、生成的程序和库</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在</w:t>
      </w:r>
      <w:r>
        <w:rPr>
          <w:rFonts w:ascii="宋体" w:eastAsia="宋体" w:hAnsi="宋体" w:cs="宋体"/>
          <w:color w:val="auto"/>
          <w:kern w:val="0"/>
        </w:rPr>
        <w:t>nice/.libs</w:t>
      </w:r>
      <w:r>
        <w:rPr>
          <w:rFonts w:ascii="宋体" w:eastAsia="宋体" w:hAnsi="宋体" w:cs="宋体"/>
          <w:color w:val="auto"/>
          <w:kern w:val="0"/>
        </w:rPr>
        <w:t>目录下生成静态库</w:t>
      </w:r>
      <w:r>
        <w:rPr>
          <w:rFonts w:ascii="宋体" w:eastAsia="宋体" w:hAnsi="宋体" w:cs="宋体"/>
          <w:color w:val="auto"/>
          <w:kern w:val="0"/>
        </w:rPr>
        <w:t>libnice.a</w:t>
      </w:r>
      <w:r>
        <w:rPr>
          <w:rFonts w:ascii="宋体" w:eastAsia="宋体" w:hAnsi="宋体" w:cs="宋体"/>
          <w:color w:val="auto"/>
          <w:kern w:val="0"/>
        </w:rPr>
        <w:t>、动态库</w:t>
      </w:r>
      <w:r>
        <w:rPr>
          <w:rFonts w:ascii="宋体" w:eastAsia="宋体" w:hAnsi="宋体" w:cs="宋体"/>
          <w:color w:val="auto"/>
          <w:kern w:val="0"/>
        </w:rPr>
        <w:t xml:space="preserve">libnice.so </w:t>
      </w:r>
      <w:r>
        <w:rPr>
          <w:rFonts w:ascii="宋体" w:eastAsia="宋体" w:hAnsi="宋体" w:cs="宋体"/>
          <w:color w:val="auto"/>
          <w:kern w:val="0"/>
        </w:rPr>
        <w:br/>
      </w:r>
      <w:r>
        <w:rPr>
          <w:rFonts w:ascii="宋体" w:eastAsia="宋体" w:hAnsi="宋体" w:cs="宋体"/>
          <w:color w:val="auto"/>
          <w:kern w:val="0"/>
        </w:rPr>
        <w:t>在</w:t>
      </w:r>
      <w:r>
        <w:rPr>
          <w:rFonts w:ascii="宋体" w:eastAsia="宋体" w:hAnsi="宋体" w:cs="宋体"/>
          <w:color w:val="auto"/>
          <w:kern w:val="0"/>
        </w:rPr>
        <w:t>example</w:t>
      </w:r>
      <w:r>
        <w:rPr>
          <w:rFonts w:ascii="宋体" w:eastAsia="宋体" w:hAnsi="宋体" w:cs="宋体"/>
          <w:color w:val="auto"/>
          <w:kern w:val="0"/>
        </w:rPr>
        <w:t>目录下生成三个例子程序。</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4</w:t>
      </w:r>
      <w:r>
        <w:rPr>
          <w:rFonts w:ascii="宋体" w:eastAsia="宋体" w:hAnsi="宋体" w:cs="宋体"/>
          <w:color w:val="auto"/>
          <w:kern w:val="0"/>
        </w:rPr>
        <w:t>、例子程序的使用</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k@k-C410:/home/libnice/examples$ ./simple-example 0 stunserver.org</w:t>
      </w:r>
      <w:r>
        <w:rPr>
          <w:rFonts w:ascii="宋体" w:eastAsia="宋体" w:hAnsi="宋体" w:cs="宋体"/>
          <w:color w:val="auto"/>
          <w:kern w:val="0"/>
        </w:rPr>
        <w:br/>
        <w:t>Copy this line to remote client:</w:t>
      </w:r>
      <w:r>
        <w:rPr>
          <w:rFonts w:ascii="宋体" w:eastAsia="宋体" w:hAnsi="宋体" w:cs="宋体"/>
          <w:color w:val="auto"/>
          <w:kern w:val="0"/>
        </w:rPr>
        <w:br/>
      </w:r>
      <w:r>
        <w:rPr>
          <w:rFonts w:ascii="宋体" w:eastAsia="宋体" w:hAnsi="宋体" w:cs="宋体"/>
          <w:color w:val="auto"/>
          <w:kern w:val="0"/>
        </w:rPr>
        <w:br/>
      </w:r>
      <w:r>
        <w:rPr>
          <w:rFonts w:ascii="宋体" w:eastAsia="宋体" w:hAnsi="宋体" w:cs="宋体"/>
          <w:color w:val="auto"/>
          <w:kern w:val="0"/>
        </w:rPr>
        <w:lastRenderedPageBreak/>
        <w:t xml:space="preserve">  </w:t>
      </w:r>
      <w:r>
        <w:rPr>
          <w:rFonts w:ascii="宋体" w:eastAsia="宋体" w:hAnsi="宋体" w:cs="宋体"/>
          <w:color w:val="FF0000"/>
          <w:kern w:val="0"/>
        </w:rPr>
        <w:t>Ty</w:t>
      </w:r>
      <w:r>
        <w:rPr>
          <w:rFonts w:ascii="宋体" w:eastAsia="宋体" w:hAnsi="宋体" w:cs="宋体"/>
          <w:color w:val="FF0000"/>
          <w:kern w:val="0"/>
        </w:rPr>
        <w:t>yp 33oInvKVEn1Lo6LkVVy6P5 1,2013266431,192.168.10.17,47748,host</w:t>
      </w:r>
      <w:r>
        <w:rPr>
          <w:rFonts w:ascii="宋体" w:eastAsia="宋体" w:hAnsi="宋体" w:cs="宋体"/>
          <w:color w:val="auto"/>
          <w:kern w:val="0"/>
        </w:rPr>
        <w:br/>
      </w:r>
      <w:r>
        <w:rPr>
          <w:rFonts w:ascii="宋体" w:eastAsia="宋体" w:hAnsi="宋体" w:cs="宋体"/>
          <w:color w:val="auto"/>
          <w:kern w:val="0"/>
        </w:rPr>
        <w:br/>
        <w:t>Enter remote data (single line, no wrapping):</w:t>
      </w:r>
      <w:r>
        <w:rPr>
          <w:rFonts w:ascii="宋体" w:eastAsia="宋体" w:hAnsi="宋体" w:cs="宋体"/>
          <w:color w:val="auto"/>
          <w:kern w:val="0"/>
        </w:rPr>
        <w:br/>
        <w:t>&gt;</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红色部分表示提供给对等端协商时的验证用户名、密码、外网地址，以空格分隔。</w:t>
      </w:r>
    </w:p>
    <w:p w:rsidR="007B2445" w:rsidRDefault="007B2445">
      <w:pPr>
        <w:widowControl/>
        <w:spacing w:before="100" w:beforeAutospacing="1" w:after="100" w:afterAutospacing="1"/>
        <w:rPr>
          <w:rFonts w:ascii="宋体" w:eastAsia="宋体" w:hAnsi="宋体" w:cs="宋体"/>
          <w:color w:val="auto"/>
          <w:kern w:val="0"/>
        </w:rPr>
      </w:pP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启动二个实例，就可以开始</w:t>
      </w:r>
      <w:r>
        <w:rPr>
          <w:rFonts w:ascii="宋体" w:eastAsia="宋体" w:hAnsi="宋体" w:cs="宋体"/>
          <w:color w:val="auto"/>
          <w:kern w:val="0"/>
        </w:rPr>
        <w:t>IM</w:t>
      </w:r>
      <w:r>
        <w:rPr>
          <w:rFonts w:ascii="宋体" w:eastAsia="宋体" w:hAnsi="宋体" w:cs="宋体"/>
          <w:color w:val="auto"/>
          <w:kern w:val="0"/>
        </w:rPr>
        <w:t>对话了：</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第一个控制台：</w:t>
      </w:r>
    </w:p>
    <w:p w:rsidR="007B2445" w:rsidRDefault="008744AA">
      <w:pPr>
        <w:widowControl/>
        <w:spacing w:before="100" w:beforeAutospacing="1" w:after="100" w:afterAutospacing="1"/>
        <w:rPr>
          <w:rFonts w:ascii="宋体" w:eastAsia="宋体" w:hAnsi="宋体" w:cs="宋体"/>
          <w:color w:val="auto"/>
          <w:kern w:val="0"/>
        </w:rPr>
      </w:pPr>
      <w:r>
        <w:rPr>
          <w:rFonts w:ascii="宋体" w:eastAsia="宋体" w:hAnsi="宋体" w:cs="宋体"/>
          <w:color w:val="auto"/>
          <w:kern w:val="0"/>
        </w:rPr>
        <w:t>k@k-C410:/home/libnice/examples$ ./simple-example 0 stunserver.org</w:t>
      </w:r>
      <w:r>
        <w:rPr>
          <w:rFonts w:ascii="宋体" w:eastAsia="宋体" w:hAnsi="宋体" w:cs="宋体"/>
          <w:color w:val="auto"/>
          <w:kern w:val="0"/>
        </w:rPr>
        <w:br/>
        <w:t>Copy this l</w:t>
      </w:r>
      <w:r>
        <w:rPr>
          <w:rFonts w:ascii="宋体" w:eastAsia="宋体" w:hAnsi="宋体" w:cs="宋体"/>
          <w:color w:val="auto"/>
          <w:kern w:val="0"/>
        </w:rPr>
        <w:t>ine to remote client:</w:t>
      </w:r>
      <w:r>
        <w:rPr>
          <w:rFonts w:ascii="宋体" w:eastAsia="宋体" w:hAnsi="宋体" w:cs="宋体"/>
          <w:color w:val="auto"/>
          <w:kern w:val="0"/>
        </w:rPr>
        <w:br/>
      </w:r>
      <w:r>
        <w:rPr>
          <w:rFonts w:ascii="宋体" w:eastAsia="宋体" w:hAnsi="宋体" w:cs="宋体"/>
          <w:color w:val="auto"/>
          <w:kern w:val="0"/>
        </w:rPr>
        <w:br/>
        <w:t>  Tyyp 33oInvKVEn1Lo6LkVVy6P5 1,2013266431,192.168.10.17,47748,host</w:t>
      </w:r>
      <w:r>
        <w:rPr>
          <w:rFonts w:ascii="宋体" w:eastAsia="宋体" w:hAnsi="宋体" w:cs="宋体"/>
          <w:color w:val="auto"/>
          <w:kern w:val="0"/>
        </w:rPr>
        <w:br/>
      </w:r>
      <w:r>
        <w:rPr>
          <w:rFonts w:ascii="宋体" w:eastAsia="宋体" w:hAnsi="宋体" w:cs="宋体"/>
          <w:color w:val="auto"/>
          <w:kern w:val="0"/>
        </w:rPr>
        <w:br/>
        <w:t>Enter remote data (single line, no wrapping):</w:t>
      </w:r>
      <w:r>
        <w:rPr>
          <w:rFonts w:ascii="宋体" w:eastAsia="宋体" w:hAnsi="宋体" w:cs="宋体"/>
          <w:color w:val="auto"/>
          <w:kern w:val="0"/>
        </w:rPr>
        <w:br/>
        <w:t>&gt; h4p1 7M8uL1928RzeRv6cWRDqG8 1,2013266431,192.168.10.17,47758,host</w:t>
      </w:r>
      <w:r>
        <w:rPr>
          <w:rFonts w:ascii="宋体" w:eastAsia="宋体" w:hAnsi="宋体" w:cs="宋体"/>
          <w:color w:val="auto"/>
          <w:kern w:val="0"/>
        </w:rPr>
        <w:br/>
      </w:r>
      <w:r>
        <w:rPr>
          <w:rFonts w:ascii="宋体" w:eastAsia="宋体" w:hAnsi="宋体" w:cs="宋体"/>
          <w:color w:val="auto"/>
          <w:kern w:val="0"/>
        </w:rPr>
        <w:br/>
        <w:t>Negotiation complete: ([192.168.10.17]:47748, [19</w:t>
      </w:r>
      <w:r>
        <w:rPr>
          <w:rFonts w:ascii="宋体" w:eastAsia="宋体" w:hAnsi="宋体" w:cs="宋体"/>
          <w:color w:val="auto"/>
          <w:kern w:val="0"/>
        </w:rPr>
        <w:t>2.168.10.17]:47758)</w:t>
      </w:r>
      <w:r>
        <w:rPr>
          <w:rFonts w:ascii="宋体" w:eastAsia="宋体" w:hAnsi="宋体" w:cs="宋体"/>
          <w:color w:val="auto"/>
          <w:kern w:val="0"/>
        </w:rPr>
        <w:br/>
      </w:r>
      <w:r>
        <w:rPr>
          <w:rFonts w:ascii="宋体" w:eastAsia="宋体" w:hAnsi="宋体" w:cs="宋体"/>
          <w:color w:val="auto"/>
          <w:kern w:val="0"/>
        </w:rPr>
        <w:br/>
        <w:t>Send lines to remote (Ctrl-D to quit):</w:t>
      </w:r>
      <w:r>
        <w:rPr>
          <w:rFonts w:ascii="宋体" w:eastAsia="宋体" w:hAnsi="宋体" w:cs="宋体"/>
          <w:color w:val="auto"/>
          <w:kern w:val="0"/>
        </w:rPr>
        <w:br/>
        <w:t>&gt; a</w:t>
      </w:r>
      <w:r>
        <w:rPr>
          <w:rFonts w:ascii="宋体" w:eastAsia="宋体" w:hAnsi="宋体" w:cs="宋体"/>
          <w:color w:val="auto"/>
          <w:kern w:val="0"/>
        </w:rPr>
        <w:br/>
        <w:t xml:space="preserve">&gt; </w:t>
      </w:r>
      <w:r>
        <w:rPr>
          <w:rFonts w:ascii="宋体" w:eastAsia="宋体" w:hAnsi="宋体" w:cs="宋体"/>
          <w:color w:val="auto"/>
          <w:kern w:val="0"/>
        </w:rPr>
        <w:br/>
      </w:r>
      <w:r>
        <w:rPr>
          <w:rFonts w:ascii="宋体" w:eastAsia="宋体" w:hAnsi="宋体" w:cs="宋体"/>
          <w:color w:val="auto"/>
          <w:kern w:val="0"/>
        </w:rPr>
        <w:br/>
      </w:r>
      <w:r>
        <w:rPr>
          <w:rFonts w:ascii="宋体" w:eastAsia="宋体" w:hAnsi="宋体" w:cs="宋体"/>
          <w:color w:val="auto"/>
          <w:kern w:val="0"/>
        </w:rPr>
        <w:t>第二个控制台：</w:t>
      </w:r>
      <w:r>
        <w:rPr>
          <w:rFonts w:ascii="宋体" w:eastAsia="宋体" w:hAnsi="宋体" w:cs="宋体"/>
          <w:color w:val="auto"/>
          <w:kern w:val="0"/>
        </w:rPr>
        <w:br/>
      </w:r>
      <w:r>
        <w:rPr>
          <w:rFonts w:ascii="宋体" w:eastAsia="宋体" w:hAnsi="宋体" w:cs="宋体"/>
          <w:color w:val="auto"/>
          <w:kern w:val="0"/>
        </w:rPr>
        <w:br/>
        <w:t>k@k-C410:/home/libnice/examples$ ./simple-example 0 stunserver.org</w:t>
      </w:r>
      <w:r>
        <w:rPr>
          <w:rFonts w:ascii="宋体" w:eastAsia="宋体" w:hAnsi="宋体" w:cs="宋体"/>
          <w:color w:val="auto"/>
          <w:kern w:val="0"/>
        </w:rPr>
        <w:br/>
        <w:t>Copy this line to remote client:</w:t>
      </w:r>
      <w:r>
        <w:rPr>
          <w:rFonts w:ascii="宋体" w:eastAsia="宋体" w:hAnsi="宋体" w:cs="宋体"/>
          <w:color w:val="auto"/>
          <w:kern w:val="0"/>
        </w:rPr>
        <w:br/>
      </w:r>
      <w:r>
        <w:rPr>
          <w:rFonts w:ascii="宋体" w:eastAsia="宋体" w:hAnsi="宋体" w:cs="宋体"/>
          <w:color w:val="auto"/>
          <w:kern w:val="0"/>
        </w:rPr>
        <w:br/>
        <w:t>  h4p1 7M8uL1928RzeRv6cWRDqG8 1,2013266431,192.168.10.17,47758,host</w:t>
      </w:r>
      <w:r>
        <w:rPr>
          <w:rFonts w:ascii="宋体" w:eastAsia="宋体" w:hAnsi="宋体" w:cs="宋体"/>
          <w:color w:val="auto"/>
          <w:kern w:val="0"/>
        </w:rPr>
        <w:br/>
      </w:r>
      <w:r>
        <w:rPr>
          <w:rFonts w:ascii="宋体" w:eastAsia="宋体" w:hAnsi="宋体" w:cs="宋体"/>
          <w:color w:val="auto"/>
          <w:kern w:val="0"/>
        </w:rPr>
        <w:br/>
        <w:t>Enter rem</w:t>
      </w:r>
      <w:r>
        <w:rPr>
          <w:rFonts w:ascii="宋体" w:eastAsia="宋体" w:hAnsi="宋体" w:cs="宋体"/>
          <w:color w:val="auto"/>
          <w:kern w:val="0"/>
        </w:rPr>
        <w:t>ote data (single line, no wrapping):</w:t>
      </w:r>
      <w:r>
        <w:rPr>
          <w:rFonts w:ascii="宋体" w:eastAsia="宋体" w:hAnsi="宋体" w:cs="宋体"/>
          <w:color w:val="auto"/>
          <w:kern w:val="0"/>
        </w:rPr>
        <w:br/>
        <w:t>&gt; Tyyp 33oInvKVEn1Lo6LkVVy6P5 1,2013266431,192.168.10.17,47748,host</w:t>
      </w:r>
      <w:r>
        <w:rPr>
          <w:rFonts w:ascii="宋体" w:eastAsia="宋体" w:hAnsi="宋体" w:cs="宋体"/>
          <w:color w:val="auto"/>
          <w:kern w:val="0"/>
        </w:rPr>
        <w:br/>
      </w:r>
      <w:r>
        <w:rPr>
          <w:rFonts w:ascii="宋体" w:eastAsia="宋体" w:hAnsi="宋体" w:cs="宋体"/>
          <w:color w:val="auto"/>
          <w:kern w:val="0"/>
        </w:rPr>
        <w:br/>
        <w:t>Negotiation complete: ([192.168.10.17]:47758, [192.168.10.17]:47748)</w:t>
      </w:r>
      <w:r>
        <w:rPr>
          <w:rFonts w:ascii="宋体" w:eastAsia="宋体" w:hAnsi="宋体" w:cs="宋体"/>
          <w:color w:val="auto"/>
          <w:kern w:val="0"/>
        </w:rPr>
        <w:br/>
      </w:r>
      <w:r>
        <w:rPr>
          <w:rFonts w:ascii="宋体" w:eastAsia="宋体" w:hAnsi="宋体" w:cs="宋体"/>
          <w:color w:val="auto"/>
          <w:kern w:val="0"/>
        </w:rPr>
        <w:br/>
        <w:t>Send lines to remote (Ctrl-D to quit):</w:t>
      </w:r>
      <w:r>
        <w:rPr>
          <w:rFonts w:ascii="宋体" w:eastAsia="宋体" w:hAnsi="宋体" w:cs="宋体"/>
          <w:color w:val="auto"/>
          <w:kern w:val="0"/>
        </w:rPr>
        <w:br/>
        <w:t>&gt; a</w:t>
      </w:r>
    </w:p>
    <w:p w:rsidR="007B2445" w:rsidRDefault="007B2445">
      <w:pPr>
        <w:rPr>
          <w:rFonts w:ascii="宋体" w:eastAsia="宋体" w:hAnsi="宋体"/>
        </w:rPr>
      </w:pPr>
    </w:p>
    <w:p w:rsidR="007B2445" w:rsidRDefault="008744AA">
      <w:pPr>
        <w:rPr>
          <w:rFonts w:ascii="宋体" w:eastAsia="宋体" w:hAnsi="宋体"/>
        </w:rPr>
      </w:pPr>
      <w:r>
        <w:rPr>
          <w:rFonts w:ascii="宋体" w:eastAsia="宋体" w:hAnsi="宋体" w:hint="eastAsia"/>
        </w:rPr>
        <w:t>存在的问题：在</w:t>
      </w:r>
      <w:r>
        <w:rPr>
          <w:rFonts w:ascii="宋体" w:eastAsia="宋体" w:hAnsi="宋体" w:hint="eastAsia"/>
        </w:rPr>
        <w:t>linux</w:t>
      </w:r>
      <w:r>
        <w:rPr>
          <w:rFonts w:ascii="宋体" w:eastAsia="宋体" w:hAnsi="宋体" w:hint="eastAsia"/>
        </w:rPr>
        <w:t>下，</w:t>
      </w:r>
      <w:r>
        <w:rPr>
          <w:rFonts w:ascii="宋体" w:eastAsia="宋体" w:hAnsi="宋体" w:hint="eastAsia"/>
        </w:rPr>
        <w:t>stun</w:t>
      </w:r>
      <w:r>
        <w:rPr>
          <w:rFonts w:ascii="宋体" w:eastAsia="宋体" w:hAnsi="宋体" w:hint="eastAsia"/>
        </w:rPr>
        <w:t>服务器地址不能通过域名解析到</w:t>
      </w:r>
      <w:r>
        <w:rPr>
          <w:rFonts w:ascii="宋体" w:eastAsia="宋体" w:hAnsi="宋体" w:hint="eastAsia"/>
        </w:rPr>
        <w:t>IP</w:t>
      </w:r>
      <w:r>
        <w:rPr>
          <w:rFonts w:ascii="宋体" w:eastAsia="宋体" w:hAnsi="宋体" w:hint="eastAsia"/>
        </w:rPr>
        <w:t>地址</w:t>
      </w:r>
      <w:r>
        <w:rPr>
          <w:rFonts w:ascii="宋体" w:eastAsia="宋体" w:hAnsi="宋体" w:hint="eastAsia"/>
        </w:rPr>
        <w:t>。解决方法是，直接用</w:t>
      </w:r>
      <w:r>
        <w:rPr>
          <w:rFonts w:ascii="宋体" w:eastAsia="宋体" w:hAnsi="宋体" w:hint="eastAsia"/>
        </w:rPr>
        <w:t>stun</w:t>
      </w:r>
      <w:r>
        <w:rPr>
          <w:rFonts w:ascii="宋体" w:eastAsia="宋体" w:hAnsi="宋体" w:hint="eastAsia"/>
        </w:rPr>
        <w:t>服务器的</w:t>
      </w:r>
      <w:r>
        <w:rPr>
          <w:rFonts w:ascii="宋体" w:eastAsia="宋体" w:hAnsi="宋体" w:hint="eastAsia"/>
        </w:rPr>
        <w:t>IP</w:t>
      </w:r>
      <w:r>
        <w:rPr>
          <w:rFonts w:ascii="宋体" w:eastAsia="宋体" w:hAnsi="宋体" w:hint="eastAsia"/>
        </w:rPr>
        <w:t>地址。本人已向项目提交了补丁包。</w:t>
      </w:r>
    </w:p>
    <w:p w:rsidR="007B2445" w:rsidRDefault="007B2445">
      <w:pPr>
        <w:rPr>
          <w:rFonts w:ascii="宋体" w:eastAsia="宋体" w:hAnsi="宋体" w:hint="eastAsia"/>
        </w:rPr>
      </w:pPr>
      <w:bookmarkStart w:id="18" w:name="_GoBack"/>
      <w:bookmarkEnd w:id="18"/>
    </w:p>
    <w:p w:rsidR="007B2445" w:rsidRDefault="007B2445"/>
    <w:sectPr w:rsidR="007B2445">
      <w:footerReference w:type="default" r:id="rId24"/>
      <w:pgSz w:w="11906" w:h="16838"/>
      <w:pgMar w:top="1134" w:right="1134" w:bottom="1134" w:left="1134" w:header="0" w:footer="0" w:gutter="0"/>
      <w:pgNumType w:start="1"/>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4AA" w:rsidRDefault="008744AA">
      <w:r>
        <w:separator/>
      </w:r>
    </w:p>
  </w:endnote>
  <w:endnote w:type="continuationSeparator" w:id="0">
    <w:p w:rsidR="008744AA" w:rsidRDefault="0087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1"/>
    <w:family w:val="auto"/>
    <w:pitch w:val="default"/>
    <w:sig w:usb0="00000000" w:usb1="00000000" w:usb2="00000000" w:usb3="00000000" w:csb0="00040001" w:csb1="00000000"/>
  </w:font>
  <w:font w:name="DejaVu Sans">
    <w:altName w:val="Times New Roman"/>
    <w:charset w:val="00"/>
    <w:family w:val="auto"/>
    <w:pitch w:val="default"/>
    <w:sig w:usb0="00000000" w:usb1="00000000" w:usb2="00000000" w:usb3="00000000" w:csb0="00040001" w:csb1="00000000"/>
  </w:font>
  <w:font w:name="Lohit Hindi">
    <w:altName w:val="Times New Roman"/>
    <w:charset w:val="00"/>
    <w:family w:val="auto"/>
    <w:pitch w:val="default"/>
    <w:sig w:usb0="00000000" w:usb1="00000000" w:usb2="00000000" w:usb3="00000000" w:csb0="00040001" w:csb1="00000000"/>
  </w:font>
  <w:font w:name="Liberation Sans">
    <w:altName w:val="Arial"/>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445" w:rsidRDefault="008744AA">
    <w:pPr>
      <w:pStyle w:val="a3"/>
    </w:pPr>
    <w:r>
      <w:pict>
        <v:rect id="文本框 11" o:spid="_x0000_s2049" style="position:absolute;margin-left:-42.15pt;margin-top:0;width:9.05pt;height:10.35pt;z-index:251658240;mso-wrap-style:none;mso-position-horizontal:right;mso-position-horizontal-relative:margin" o:preferrelative="t" filled="f" stroked="f">
          <v:textbox style="mso-fit-shape-to-text:t" inset="0,0,0,0">
            <w:txbxContent>
              <w:p w:rsidR="007B2445" w:rsidRDefault="008744AA">
                <w:pPr>
                  <w:snapToGrid w:val="0"/>
                  <w:rPr>
                    <w:rFonts w:eastAsia="宋体"/>
                    <w:sz w:val="18"/>
                  </w:rPr>
                </w:pPr>
                <w:r>
                  <w:rPr>
                    <w:rFonts w:eastAsia="宋体" w:hint="eastAsia"/>
                    <w:sz w:val="18"/>
                  </w:rPr>
                  <w:fldChar w:fldCharType="begin"/>
                </w:r>
                <w:r>
                  <w:rPr>
                    <w:rFonts w:eastAsia="宋体" w:hint="eastAsia"/>
                    <w:sz w:val="18"/>
                  </w:rPr>
                  <w:instrText xml:space="preserve"> PAGE  \* MERGEFORMAT </w:instrText>
                </w:r>
                <w:r>
                  <w:rPr>
                    <w:rFonts w:eastAsia="宋体" w:hint="eastAsia"/>
                    <w:sz w:val="18"/>
                  </w:rPr>
                  <w:fldChar w:fldCharType="separate"/>
                </w:r>
                <w:r w:rsidR="00241B32" w:rsidRPr="00241B32">
                  <w:rPr>
                    <w:noProof/>
                    <w:sz w:val="18"/>
                  </w:rPr>
                  <w:t>13</w:t>
                </w:r>
                <w:r>
                  <w:rPr>
                    <w:rFonts w:eastAsia="宋体" w:hint="eastAsia"/>
                    <w:sz w:val="18"/>
                  </w:rP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4AA" w:rsidRDefault="008744AA">
      <w:r>
        <w:separator/>
      </w:r>
    </w:p>
  </w:footnote>
  <w:footnote w:type="continuationSeparator" w:id="0">
    <w:p w:rsidR="008744AA" w:rsidRDefault="00874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AD174"/>
    <w:multiLevelType w:val="multilevel"/>
    <w:tmpl w:val="542AD174"/>
    <w:lvl w:ilvl="0">
      <w:start w:val="7"/>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tentative="1">
      <w:start w:val="1"/>
      <w:numFmt w:val="decimal"/>
      <w:pStyle w:val="3"/>
      <w:lvlText w:val="%1.%2.%3."/>
      <w:lvlJc w:val="left"/>
      <w:pPr>
        <w:tabs>
          <w:tab w:val="left" w:pos="720"/>
        </w:tabs>
        <w:ind w:left="720" w:hanging="720"/>
      </w:pPr>
      <w:rPr>
        <w:rFonts w:hint="default"/>
      </w:rPr>
    </w:lvl>
    <w:lvl w:ilvl="3" w:tentative="1">
      <w:start w:val="1"/>
      <w:numFmt w:val="decimal"/>
      <w:pStyle w:val="4"/>
      <w:lvlText w:val="%1.%2.%3.%4."/>
      <w:lvlJc w:val="left"/>
      <w:pPr>
        <w:tabs>
          <w:tab w:val="left" w:pos="864"/>
        </w:tabs>
        <w:ind w:left="864" w:hanging="864"/>
      </w:pPr>
      <w:rPr>
        <w:rFonts w:hint="default"/>
      </w:rPr>
    </w:lvl>
    <w:lvl w:ilvl="4" w:tentative="1">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3703F"/>
    <w:rsid w:val="0011681B"/>
    <w:rsid w:val="00241B32"/>
    <w:rsid w:val="006B4575"/>
    <w:rsid w:val="007B2445"/>
    <w:rsid w:val="008744AA"/>
    <w:rsid w:val="008B2BEE"/>
    <w:rsid w:val="0093703F"/>
    <w:rsid w:val="00E2212A"/>
    <w:rsid w:val="54C4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6263EB6-8046-460B-B134-5721438A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5" w:semiHidden="1"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Liberation Serif" w:eastAsia="DejaVu Sans" w:hAnsi="Liberation Serif" w:cs="Lohit Hindi"/>
      <w:color w:val="00000A"/>
      <w:kern w:val="2"/>
      <w:sz w:val="24"/>
      <w:szCs w:val="24"/>
    </w:rPr>
  </w:style>
  <w:style w:type="paragraph" w:styleId="1">
    <w:name w:val="heading 1"/>
    <w:basedOn w:val="a"/>
    <w:link w:val="1Char"/>
    <w:uiPriority w:val="9"/>
    <w:qFormat/>
    <w:pPr>
      <w:keepNext/>
      <w:numPr>
        <w:numId w:val="1"/>
      </w:numPr>
      <w:spacing w:before="240" w:after="120"/>
      <w:outlineLvl w:val="0"/>
    </w:pPr>
    <w:rPr>
      <w:rFonts w:ascii="Liberation Sans" w:hAnsi="Liberation Sans"/>
      <w:sz w:val="28"/>
      <w:szCs w:val="28"/>
    </w:rPr>
  </w:style>
  <w:style w:type="paragraph" w:styleId="2">
    <w:name w:val="heading 2"/>
    <w:basedOn w:val="a"/>
    <w:link w:val="2Char"/>
    <w:uiPriority w:val="9"/>
    <w:qFormat/>
    <w:pPr>
      <w:keepNext/>
      <w:numPr>
        <w:ilvl w:val="1"/>
        <w:numId w:val="1"/>
      </w:numPr>
      <w:tabs>
        <w:tab w:val="left" w:pos="432"/>
      </w:tabs>
      <w:spacing w:before="240" w:after="120"/>
      <w:outlineLvl w:val="1"/>
    </w:pPr>
    <w:rPr>
      <w:b/>
      <w:bCs/>
      <w:sz w:val="36"/>
      <w:szCs w:val="36"/>
    </w:rPr>
  </w:style>
  <w:style w:type="paragraph" w:styleId="3">
    <w:name w:val="heading 3"/>
    <w:basedOn w:val="a"/>
    <w:link w:val="3Char"/>
    <w:uiPriority w:val="9"/>
    <w:qFormat/>
    <w:pPr>
      <w:keepNext/>
      <w:numPr>
        <w:ilvl w:val="2"/>
        <w:numId w:val="1"/>
      </w:numPr>
      <w:tabs>
        <w:tab w:val="left" w:pos="432"/>
      </w:tabs>
      <w:spacing w:before="240" w:after="120"/>
      <w:outlineLvl w:val="2"/>
    </w:pPr>
    <w:rPr>
      <w:b/>
      <w:bCs/>
      <w:sz w:val="28"/>
      <w:szCs w:val="28"/>
    </w:rPr>
  </w:style>
  <w:style w:type="paragraph" w:styleId="4">
    <w:name w:val="heading 4"/>
    <w:basedOn w:val="a"/>
    <w:link w:val="4Char"/>
    <w:pPr>
      <w:keepNext/>
      <w:numPr>
        <w:ilvl w:val="3"/>
        <w:numId w:val="1"/>
      </w:numPr>
      <w:tabs>
        <w:tab w:val="left" w:pos="432"/>
      </w:tabs>
      <w:spacing w:before="240" w:after="120"/>
      <w:outlineLvl w:val="3"/>
    </w:pPr>
    <w:rPr>
      <w:b/>
      <w:bCs/>
    </w:rPr>
  </w:style>
  <w:style w:type="paragraph" w:styleId="5">
    <w:name w:val="heading 5"/>
    <w:basedOn w:val="a"/>
    <w:next w:val="a"/>
    <w:link w:val="5Char"/>
    <w:uiPriority w:val="9"/>
    <w:unhideWhenUsed/>
    <w:qFormat/>
    <w:pPr>
      <w:keepNext/>
      <w:keepLines/>
      <w:numPr>
        <w:ilvl w:val="4"/>
        <w:numId w:val="1"/>
      </w:numPr>
      <w:tabs>
        <w:tab w:val="left" w:pos="432"/>
      </w:tabs>
      <w:spacing w:before="280" w:after="290" w:line="372" w:lineRule="auto"/>
      <w:outlineLvl w:val="4"/>
    </w:pPr>
    <w:rPr>
      <w:b/>
      <w:sz w:val="28"/>
    </w:rPr>
  </w:style>
  <w:style w:type="paragraph" w:styleId="6">
    <w:name w:val="heading 6"/>
    <w:basedOn w:val="a"/>
    <w:next w:val="a"/>
    <w:link w:val="6Char"/>
    <w:uiPriority w:val="9"/>
    <w:unhideWhenUsed/>
    <w:qFormat/>
    <w:pPr>
      <w:keepNext/>
      <w:keepLines/>
      <w:numPr>
        <w:ilvl w:val="5"/>
        <w:numId w:val="1"/>
      </w:numPr>
      <w:tabs>
        <w:tab w:val="left" w:pos="432"/>
      </w:tabs>
      <w:spacing w:before="240" w:after="64" w:line="317" w:lineRule="auto"/>
      <w:outlineLvl w:val="5"/>
    </w:pPr>
    <w:rPr>
      <w:rFonts w:ascii="Arial" w:eastAsia="黑体" w:hAnsi="Arial"/>
      <w:b/>
    </w:rPr>
  </w:style>
  <w:style w:type="paragraph" w:styleId="7">
    <w:name w:val="heading 7"/>
    <w:basedOn w:val="a"/>
    <w:next w:val="a"/>
    <w:link w:val="7Char"/>
    <w:uiPriority w:val="9"/>
    <w:unhideWhenUsed/>
    <w:qFormat/>
    <w:pPr>
      <w:keepNext/>
      <w:keepLines/>
      <w:numPr>
        <w:ilvl w:val="6"/>
        <w:numId w:val="1"/>
      </w:numPr>
      <w:tabs>
        <w:tab w:val="left" w:pos="432"/>
      </w:tabs>
      <w:spacing w:before="240" w:after="64" w:line="317" w:lineRule="auto"/>
      <w:outlineLvl w:val="6"/>
    </w:pPr>
    <w:rPr>
      <w:b/>
    </w:rPr>
  </w:style>
  <w:style w:type="paragraph" w:styleId="8">
    <w:name w:val="heading 8"/>
    <w:basedOn w:val="a"/>
    <w:next w:val="a"/>
    <w:link w:val="8Char"/>
    <w:uiPriority w:val="9"/>
    <w:unhideWhenUsed/>
    <w:qFormat/>
    <w:pPr>
      <w:keepNext/>
      <w:keepLines/>
      <w:numPr>
        <w:ilvl w:val="7"/>
        <w:numId w:val="1"/>
      </w:numPr>
      <w:tabs>
        <w:tab w:val="left" w:pos="432"/>
      </w:tabs>
      <w:spacing w:before="240" w:after="64" w:line="317" w:lineRule="auto"/>
      <w:outlineLvl w:val="7"/>
    </w:pPr>
    <w:rPr>
      <w:rFonts w:ascii="Arial" w:eastAsia="黑体" w:hAnsi="Arial"/>
    </w:rPr>
  </w:style>
  <w:style w:type="paragraph" w:styleId="9">
    <w:name w:val="heading 9"/>
    <w:basedOn w:val="a"/>
    <w:next w:val="a"/>
    <w:link w:val="9Char"/>
    <w:uiPriority w:val="9"/>
    <w:unhideWhenUsed/>
    <w:qFormat/>
    <w:pPr>
      <w:keepNext/>
      <w:keepLines/>
      <w:numPr>
        <w:ilvl w:val="8"/>
        <w:numId w:val="1"/>
      </w:numPr>
      <w:tabs>
        <w:tab w:val="left" w:pos="432"/>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pPr>
    <w:rPr>
      <w:rFonts w:cs="Mangal"/>
      <w:sz w:val="18"/>
      <w:szCs w:val="16"/>
    </w:rPr>
  </w:style>
  <w:style w:type="character" w:styleId="a4">
    <w:name w:val="Strong"/>
    <w:uiPriority w:val="22"/>
    <w:qFormat/>
    <w:rPr>
      <w:b/>
      <w:bCs/>
    </w:rPr>
  </w:style>
  <w:style w:type="character" w:styleId="a5">
    <w:name w:val="Hyperlink"/>
    <w:uiPriority w:val="99"/>
    <w:unhideWhenUsed/>
    <w:rPr>
      <w:color w:val="0000FF"/>
      <w:u w:val="single"/>
    </w:rPr>
  </w:style>
  <w:style w:type="paragraph" w:customStyle="1" w:styleId="TextBody">
    <w:name w:val="Text Body"/>
    <w:basedOn w:val="a"/>
    <w:pPr>
      <w:spacing w:after="120"/>
    </w:pPr>
  </w:style>
  <w:style w:type="character" w:customStyle="1" w:styleId="1Char">
    <w:name w:val="标题 1 Char"/>
    <w:basedOn w:val="a0"/>
    <w:link w:val="1"/>
    <w:uiPriority w:val="9"/>
    <w:rPr>
      <w:rFonts w:ascii="Liberation Sans" w:eastAsia="DejaVu Sans" w:hAnsi="Liberation Sans" w:cs="Lohit Hindi"/>
      <w:color w:val="00000A"/>
      <w:sz w:val="28"/>
      <w:szCs w:val="28"/>
    </w:rPr>
  </w:style>
  <w:style w:type="character" w:customStyle="1" w:styleId="2Char">
    <w:name w:val="标题 2 Char"/>
    <w:basedOn w:val="a0"/>
    <w:link w:val="2"/>
    <w:uiPriority w:val="9"/>
    <w:rPr>
      <w:rFonts w:ascii="Liberation Serif" w:eastAsia="DejaVu Sans" w:hAnsi="Liberation Serif" w:cs="Lohit Hindi"/>
      <w:b/>
      <w:bCs/>
      <w:color w:val="00000A"/>
      <w:sz w:val="36"/>
      <w:szCs w:val="36"/>
    </w:rPr>
  </w:style>
  <w:style w:type="character" w:customStyle="1" w:styleId="3Char">
    <w:name w:val="标题 3 Char"/>
    <w:basedOn w:val="a0"/>
    <w:link w:val="3"/>
    <w:uiPriority w:val="9"/>
    <w:rPr>
      <w:rFonts w:ascii="Liberation Serif" w:eastAsia="DejaVu Sans" w:hAnsi="Liberation Serif" w:cs="Lohit Hindi"/>
      <w:b/>
      <w:bCs/>
      <w:color w:val="00000A"/>
      <w:sz w:val="28"/>
      <w:szCs w:val="28"/>
    </w:rPr>
  </w:style>
  <w:style w:type="character" w:customStyle="1" w:styleId="4Char">
    <w:name w:val="标题 4 Char"/>
    <w:basedOn w:val="a0"/>
    <w:link w:val="4"/>
    <w:rPr>
      <w:rFonts w:ascii="Liberation Serif" w:eastAsia="DejaVu Sans" w:hAnsi="Liberation Serif" w:cs="Lohit Hindi"/>
      <w:b/>
      <w:bCs/>
      <w:color w:val="00000A"/>
      <w:sz w:val="24"/>
      <w:szCs w:val="24"/>
    </w:rPr>
  </w:style>
  <w:style w:type="character" w:customStyle="1" w:styleId="5Char">
    <w:name w:val="标题 5 Char"/>
    <w:basedOn w:val="a0"/>
    <w:link w:val="5"/>
    <w:uiPriority w:val="9"/>
    <w:semiHidden/>
    <w:rPr>
      <w:rFonts w:ascii="Liberation Serif" w:eastAsia="DejaVu Sans" w:hAnsi="Liberation Serif" w:cs="Lohit Hindi"/>
      <w:b/>
      <w:color w:val="00000A"/>
      <w:sz w:val="28"/>
      <w:szCs w:val="24"/>
    </w:rPr>
  </w:style>
  <w:style w:type="character" w:customStyle="1" w:styleId="6Char">
    <w:name w:val="标题 6 Char"/>
    <w:basedOn w:val="a0"/>
    <w:link w:val="6"/>
    <w:uiPriority w:val="9"/>
    <w:rPr>
      <w:rFonts w:ascii="Arial" w:eastAsia="黑体" w:hAnsi="Arial" w:cs="Lohit Hindi"/>
      <w:b/>
      <w:color w:val="00000A"/>
      <w:sz w:val="24"/>
      <w:szCs w:val="24"/>
    </w:rPr>
  </w:style>
  <w:style w:type="character" w:customStyle="1" w:styleId="7Char">
    <w:name w:val="标题 7 Char"/>
    <w:basedOn w:val="a0"/>
    <w:link w:val="7"/>
    <w:uiPriority w:val="9"/>
    <w:rPr>
      <w:rFonts w:ascii="Liberation Serif" w:eastAsia="DejaVu Sans" w:hAnsi="Liberation Serif" w:cs="Lohit Hindi"/>
      <w:b/>
      <w:color w:val="00000A"/>
      <w:sz w:val="24"/>
      <w:szCs w:val="24"/>
    </w:rPr>
  </w:style>
  <w:style w:type="character" w:customStyle="1" w:styleId="8Char">
    <w:name w:val="标题 8 Char"/>
    <w:basedOn w:val="a0"/>
    <w:link w:val="8"/>
    <w:uiPriority w:val="9"/>
    <w:rPr>
      <w:rFonts w:ascii="Arial" w:eastAsia="黑体" w:hAnsi="Arial" w:cs="Lohit Hindi"/>
      <w:color w:val="00000A"/>
      <w:sz w:val="24"/>
      <w:szCs w:val="24"/>
    </w:rPr>
  </w:style>
  <w:style w:type="character" w:customStyle="1" w:styleId="9Char">
    <w:name w:val="标题 9 Char"/>
    <w:basedOn w:val="a0"/>
    <w:link w:val="9"/>
    <w:uiPriority w:val="9"/>
    <w:rPr>
      <w:rFonts w:ascii="Arial" w:eastAsia="黑体" w:hAnsi="Arial" w:cs="Lohit Hindi"/>
      <w:color w:val="00000A"/>
      <w:szCs w:val="24"/>
    </w:rPr>
  </w:style>
  <w:style w:type="character" w:customStyle="1" w:styleId="Char">
    <w:name w:val="页脚 Char"/>
    <w:basedOn w:val="a0"/>
    <w:link w:val="a3"/>
    <w:uiPriority w:val="99"/>
    <w:rPr>
      <w:rFonts w:ascii="Liberation Serif" w:eastAsia="DejaVu Sans" w:hAnsi="Liberation Serif"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GNU_build_system" TargetMode="External"/><Relationship Id="rId13" Type="http://schemas.openxmlformats.org/officeDocument/2006/relationships/hyperlink" Target="http://www.cnblogs.com/coderzh/archive/2009/04/06/1426755.html"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tunprotocol.org/stunserver-1.2.3.tgz" TargetMode="External"/><Relationship Id="rId7" Type="http://schemas.openxmlformats.org/officeDocument/2006/relationships/endnotes" Target="endnotes.xml"/><Relationship Id="rId12" Type="http://schemas.openxmlformats.org/officeDocument/2006/relationships/hyperlink" Target="http://www.scons.org/"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stunprotoco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gyp/wiki/GypVsCMak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g.csdn.net/chenyufei1013/article/category/1248211" TargetMode="External"/><Relationship Id="rId23" Type="http://schemas.openxmlformats.org/officeDocument/2006/relationships/hyperlink" Target="http://blog.csdn.net/kl222/article/details/19336179" TargetMode="External"/><Relationship Id="rId10" Type="http://schemas.openxmlformats.org/officeDocument/2006/relationships/hyperlink" Target="http://code.google.com/p/gyp/"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cmake.org/" TargetMode="External"/><Relationship Id="rId14" Type="http://schemas.openxmlformats.org/officeDocument/2006/relationships/image" Target="media/image1.png"/><Relationship Id="rId22" Type="http://schemas.openxmlformats.org/officeDocument/2006/relationships/hyperlink" Target="http://stun.sipgate.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QM CAI</dc:creator>
  <cp:lastModifiedBy>qm cai</cp:lastModifiedBy>
  <cp:revision>1</cp:revision>
  <dcterms:created xsi:type="dcterms:W3CDTF">2014-10-01T16:03:00Z</dcterms:created>
  <dcterms:modified xsi:type="dcterms:W3CDTF">2015-09-09T03:59:00Z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